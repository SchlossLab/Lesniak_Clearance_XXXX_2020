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6DDD78" w14:textId="77777777" w:rsidR="003E18D0" w:rsidRDefault="00730DCA">
      <w:pPr>
        <w:pStyle w:val="Heading1"/>
        <w:pPrChange w:id="0" w:author="Nicholas Lesniak" w:date="2021-03-12T12:07:00Z">
          <w:pPr>
            <w:pStyle w:val="Title"/>
          </w:pPr>
        </w:pPrChange>
      </w:pPr>
      <w:bookmarkStart w:id="1" w:name="Xe8b1205d542b1a28defedd7412c06dc70d456c3"/>
      <w:r>
        <w:t xml:space="preserve">Clearance of </w:t>
      </w:r>
      <w:r>
        <w:rPr>
          <w:i/>
        </w:rPr>
        <w:t>Clostridioides difficile</w:t>
      </w:r>
      <w:r>
        <w:t xml:space="preserve"> colonization is associated with antibiotic-specific bacterial changes</w:t>
      </w:r>
      <w:bookmarkEnd w:id="1"/>
    </w:p>
    <w:p w14:paraId="69D61883" w14:textId="6E131882" w:rsidR="003E18D0" w:rsidRDefault="00730DCA">
      <w:pPr>
        <w:pStyle w:val="FirstParagraph"/>
      </w:pPr>
      <w:r>
        <w:rPr>
          <w:b/>
          <w:rPrChange w:id="2" w:author="Nicholas Lesniak" w:date="2021-03-12T12:07:00Z">
            <w:rPr/>
          </w:rPrChange>
        </w:rPr>
        <w:t>Running title:</w:t>
      </w:r>
      <w:r>
        <w:t xml:space="preserve"> Clearance of </w:t>
      </w:r>
      <w:r>
        <w:rPr>
          <w:i/>
        </w:rPr>
        <w:t>Clostridioides difficile</w:t>
      </w:r>
      <w:r>
        <w:t xml:space="preserve"> colonization</w:t>
      </w:r>
      <w:del w:id="3" w:author="Nicholas Lesniak" w:date="2021-03-12T12:07:00Z">
        <w:r>
          <w:delText xml:space="preserve"> </w:delText>
        </w:r>
        <w:r>
          <w:delText>is associated with antibiotic-specific bacterial changes</w:delText>
        </w:r>
      </w:del>
    </w:p>
    <w:p w14:paraId="55774436" w14:textId="77777777" w:rsidR="003E18D0" w:rsidRDefault="00730DCA">
      <w:pPr>
        <w:pStyle w:val="BodyText"/>
      </w:pPr>
      <w:r>
        <w:t>Nicholas A. Lesniak</w:t>
      </w:r>
      <m:oMath>
        <m:sSup>
          <m:sSupPr>
            <m:ctrlPr>
              <w:rPr>
                <w:rFonts w:ascii="Cambria Math" w:hAnsi="Cambria Math"/>
              </w:rPr>
            </m:ctrlPr>
          </m:sSupPr>
          <m:e>
            <m:r>
              <w:rPr>
                <w:rFonts w:ascii="Cambria Math" w:hAnsi="Cambria Math"/>
              </w:rPr>
              <m:t>​</m:t>
            </m:r>
          </m:e>
          <m:sup>
            <m:r>
              <w:rPr>
                <w:rFonts w:ascii="Cambria Math" w:hAnsi="Cambria Math"/>
              </w:rPr>
              <m:t>1</m:t>
            </m:r>
          </m:sup>
        </m:sSup>
      </m:oMath>
      <w:r>
        <w:t>, Alyxandria M. Schubert</w:t>
      </w:r>
      <m:oMath>
        <m:sSup>
          <m:sSupPr>
            <m:ctrlPr>
              <w:rPr>
                <w:rFonts w:ascii="Cambria Math" w:hAnsi="Cambria Math"/>
              </w:rPr>
            </m:ctrlPr>
          </m:sSupPr>
          <m:e>
            <m:r>
              <w:rPr>
                <w:rFonts w:ascii="Cambria Math" w:hAnsi="Cambria Math"/>
              </w:rPr>
              <m:t>​</m:t>
            </m:r>
          </m:e>
          <m:sup>
            <m:r>
              <w:rPr>
                <w:rFonts w:ascii="Cambria Math" w:hAnsi="Cambria Math"/>
              </w:rPr>
              <m:t>1</m:t>
            </m:r>
          </m:sup>
        </m:sSup>
      </m:oMath>
      <w:r>
        <w:t>, Hamide Sinani</w:t>
      </w:r>
      <m:oMath>
        <m:sSup>
          <m:sSupPr>
            <m:ctrlPr>
              <w:rPr>
                <w:rFonts w:ascii="Cambria Math" w:hAnsi="Cambria Math"/>
              </w:rPr>
            </m:ctrlPr>
          </m:sSupPr>
          <m:e>
            <m:r>
              <w:rPr>
                <w:rFonts w:ascii="Cambria Math" w:hAnsi="Cambria Math"/>
              </w:rPr>
              <m:t>​</m:t>
            </m:r>
          </m:e>
          <m:sup>
            <m:r>
              <w:rPr>
                <w:rFonts w:ascii="Cambria Math" w:hAnsi="Cambria Math"/>
              </w:rPr>
              <m:t>1</m:t>
            </m:r>
          </m:sup>
        </m:sSup>
      </m:oMath>
      <w:r>
        <w:t>, Patrick D. Schloss</w:t>
      </w:r>
      <m:oMath>
        <m:sSup>
          <m:sSupPr>
            <m:ctrlPr>
              <w:rPr>
                <w:rFonts w:ascii="Cambria Math" w:hAnsi="Cambria Math"/>
              </w:rPr>
            </m:ctrlPr>
          </m:sSupPr>
          <m:e>
            <m:r>
              <w:rPr>
                <w:rFonts w:ascii="Cambria Math" w:hAnsi="Cambria Math"/>
              </w:rPr>
              <m:t>​</m:t>
            </m:r>
          </m:e>
          <m:sup>
            <m:r>
              <w:rPr>
                <w:rFonts w:ascii="Cambria Math" w:hAnsi="Cambria Math"/>
              </w:rPr>
              <m:t>1,†</m:t>
            </m:r>
          </m:sup>
        </m:sSup>
      </m:oMath>
    </w:p>
    <w:p w14:paraId="5B80B7AA" w14:textId="77777777" w:rsidR="003E18D0" w:rsidRDefault="00730DCA">
      <w:pPr>
        <w:pStyle w:val="BodyText"/>
      </w:pPr>
      <m:oMath>
        <m:r>
          <w:rPr>
            <w:rFonts w:ascii="Cambria Math" w:hAnsi="Cambria Math"/>
          </w:rPr>
          <m:t>†</m:t>
        </m:r>
      </m:oMath>
      <w:r>
        <w:t xml:space="preserve"> To whom correspondence should be addressed: </w:t>
      </w:r>
      <w:r>
        <w:fldChar w:fldCharType="begin"/>
      </w:r>
      <w:r>
        <w:instrText xml:space="preserve"> HYPERLINK "mailto:pschloss@umich.edu" \h </w:instrText>
      </w:r>
      <w:r>
        <w:fldChar w:fldCharType="separate"/>
      </w:r>
      <w:r>
        <w:rPr>
          <w:rStyle w:val="Hyperlink"/>
          <w:rPrChange w:id="4" w:author="Nicholas Lesniak" w:date="2021-03-12T12:07:00Z">
            <w:rPr>
              <w:rStyle w:val="VerbatimChar"/>
            </w:rPr>
          </w:rPrChange>
        </w:rPr>
        <w:t>pschloss@umich.edu</w:t>
      </w:r>
      <w:r>
        <w:rPr>
          <w:rStyle w:val="Hyperlink"/>
          <w:rPrChange w:id="5" w:author="Nicholas Lesniak" w:date="2021-03-12T12:07:00Z">
            <w:rPr>
              <w:rStyle w:val="VerbatimChar"/>
            </w:rPr>
          </w:rPrChange>
        </w:rPr>
        <w:fldChar w:fldCharType="end"/>
      </w:r>
      <w:r>
        <w:br/>
        <w:t>1. Department of Microbiology and Immunology, University of Michigan, Ann Arbor, MI</w:t>
      </w:r>
    </w:p>
    <w:p w14:paraId="7412CBBF" w14:textId="77777777" w:rsidR="003E18D0" w:rsidRDefault="00730DCA">
      <w:pPr>
        <w:rPr>
          <w:ins w:id="6" w:author="Nicholas Lesniak" w:date="2021-03-12T12:07:00Z"/>
        </w:rPr>
      </w:pPr>
      <w:ins w:id="7" w:author="Nicholas Lesniak" w:date="2021-03-12T12:07:00Z">
        <w:r>
          <w:br w:type="page"/>
        </w:r>
      </w:ins>
    </w:p>
    <w:p w14:paraId="101F5A2C" w14:textId="77777777" w:rsidR="003E18D0" w:rsidRDefault="00730DCA">
      <w:pPr>
        <w:pStyle w:val="Heading2"/>
      </w:pPr>
      <w:bookmarkStart w:id="8" w:name="abstract"/>
      <w:r>
        <w:lastRenderedPageBreak/>
        <w:t>Abstract</w:t>
      </w:r>
      <w:bookmarkEnd w:id="8"/>
    </w:p>
    <w:p w14:paraId="1DD30029" w14:textId="2D7AEA34" w:rsidR="003E18D0" w:rsidRDefault="00730DCA">
      <w:pPr>
        <w:pStyle w:val="FirstParagraph"/>
      </w:pPr>
      <w:r>
        <w:t>The gut bacterial communit</w:t>
      </w:r>
      <w:r>
        <w:t xml:space="preserve">y prevents many pathogens from colonizing the intestine. Previous studies have associated specific bacteria with clearing </w:t>
      </w:r>
      <w:r>
        <w:rPr>
          <w:i/>
        </w:rPr>
        <w:t>Clostridioides difficile</w:t>
      </w:r>
      <w:r>
        <w:t xml:space="preserve"> colonization across different community perturbations. However, those bacteria alone have been unable to clea</w:t>
      </w:r>
      <w:r>
        <w:t xml:space="preserve">r </w:t>
      </w:r>
      <w:r>
        <w:rPr>
          <w:i/>
        </w:rPr>
        <w:t>C. difficile</w:t>
      </w:r>
      <w:r>
        <w:t xml:space="preserve"> colonization. To elucidate the changes necessary to clear colonization, we compared </w:t>
      </w:r>
      <w:del w:id="9" w:author="Nicholas Lesniak" w:date="2021-03-12T12:07:00Z">
        <w:r>
          <w:delText>the changes</w:delText>
        </w:r>
      </w:del>
      <w:ins w:id="10" w:author="Nicholas Lesniak" w:date="2021-03-12T12:07:00Z">
        <w:r>
          <w:t>differences</w:t>
        </w:r>
      </w:ins>
      <w:r>
        <w:t xml:space="preserve"> in bacterial abundance between communities able and unable to clear </w:t>
      </w:r>
      <w:r>
        <w:rPr>
          <w:i/>
        </w:rPr>
        <w:t>C. difficile</w:t>
      </w:r>
      <w:r>
        <w:t xml:space="preserve"> colonization. We treated mice with titrated doses of antibiotics</w:t>
      </w:r>
      <w:r>
        <w:t xml:space="preserve"> prior to </w:t>
      </w:r>
      <w:r>
        <w:rPr>
          <w:i/>
        </w:rPr>
        <w:t>C. difficile</w:t>
      </w:r>
      <w:r>
        <w:t xml:space="preserve"> challenge which resulted in no colonization, colonization and clearance, or persistent colonization. Previously, we observed that clindamycin-treated mice were susceptible to colonization but spontaneously cleared </w:t>
      </w:r>
      <w:r>
        <w:rPr>
          <w:i/>
        </w:rPr>
        <w:t>C. difficile</w:t>
      </w:r>
      <w:r>
        <w:t>. There</w:t>
      </w:r>
      <w:r>
        <w:t xml:space="preserve">fore, we investigated whether </w:t>
      </w:r>
      <w:del w:id="11" w:author="Nicholas Lesniak" w:date="2021-03-12T12:07:00Z">
        <w:r>
          <w:delText xml:space="preserve">mice treated with </w:delText>
        </w:r>
      </w:del>
      <w:r>
        <w:t xml:space="preserve">other antibiotics would show the same result. We found reduced doses of cefoperazone and streptomycin permitted colonization and </w:t>
      </w:r>
      <w:del w:id="12" w:author="Nicholas Lesniak" w:date="2021-03-12T12:07:00Z">
        <w:r>
          <w:delText xml:space="preserve">then </w:delText>
        </w:r>
      </w:del>
      <w:r>
        <w:t xml:space="preserve">clearance of </w:t>
      </w:r>
      <w:r>
        <w:rPr>
          <w:i/>
        </w:rPr>
        <w:t>C. difficile</w:t>
      </w:r>
      <w:r>
        <w:t xml:space="preserve">. </w:t>
      </w:r>
      <w:del w:id="13" w:author="Nicholas Lesniak" w:date="2021-03-12T12:07:00Z">
        <w:r>
          <w:delText>In mice able to clear</w:delText>
        </w:r>
      </w:del>
      <w:ins w:id="14" w:author="Nicholas Lesniak" w:date="2021-03-12T12:07:00Z">
        <w:r>
          <w:t>Mice that cleared</w:t>
        </w:r>
      </w:ins>
      <w:r>
        <w:t xml:space="preserve"> colonization</w:t>
      </w:r>
      <w:del w:id="15" w:author="Nicholas Lesniak" w:date="2021-03-12T12:07:00Z">
        <w:r>
          <w:delText>, we found each</w:delText>
        </w:r>
      </w:del>
      <w:ins w:id="16" w:author="Nicholas Lesniak" w:date="2021-03-12T12:07:00Z">
        <w:r>
          <w:t xml:space="preserve"> had</w:t>
        </w:r>
      </w:ins>
      <w:r>
        <w:t xml:space="preserve"> antibiotic</w:t>
      </w:r>
      <w:del w:id="17" w:author="Nicholas Lesniak" w:date="2021-03-12T12:07:00Z">
        <w:r>
          <w:delText xml:space="preserve"> caused </w:delText>
        </w:r>
      </w:del>
      <w:ins w:id="18" w:author="Nicholas Lesniak" w:date="2021-03-12T12:07:00Z">
        <w:r>
          <w:t>-</w:t>
        </w:r>
      </w:ins>
      <w:r>
        <w:t>specific community chang</w:t>
      </w:r>
      <w:r>
        <w:t xml:space="preserve">es and </w:t>
      </w:r>
      <w:del w:id="19" w:author="Nicholas Lesniak" w:date="2021-03-12T12:07:00Z">
        <w:r>
          <w:delText xml:space="preserve">resulted in different </w:delText>
        </w:r>
      </w:del>
      <w:r>
        <w:t xml:space="preserve">predicted interactions with </w:t>
      </w:r>
      <w:r>
        <w:rPr>
          <w:i/>
        </w:rPr>
        <w:t>C. difficile</w:t>
      </w:r>
      <w:r>
        <w:t xml:space="preserve">. Clindamycin treatment led to a bloom in populations related to </w:t>
      </w:r>
      <w:r>
        <w:rPr>
          <w:i/>
        </w:rPr>
        <w:t>Enterobacteriaceae</w:t>
      </w:r>
      <w:r>
        <w:t xml:space="preserve">. Clearance of </w:t>
      </w:r>
      <w:r>
        <w:rPr>
          <w:i/>
        </w:rPr>
        <w:t>C. difficile</w:t>
      </w:r>
      <w:r>
        <w:t xml:space="preserve"> was concurrent with the reduction of those blooming populations and the restoration of community m</w:t>
      </w:r>
      <w:r>
        <w:t xml:space="preserve">embers related to the </w:t>
      </w:r>
      <w:r>
        <w:rPr>
          <w:i/>
        </w:rPr>
        <w:t>Porphyromonadaceae</w:t>
      </w:r>
      <w:r>
        <w:t xml:space="preserve"> and </w:t>
      </w:r>
      <w:r>
        <w:rPr>
          <w:i/>
        </w:rPr>
        <w:t>Bacteroides</w:t>
      </w:r>
      <w:r>
        <w:t>. Cefoperazone created a susceptible community characterized by a drastic reduction in the community diversity, interactions, and a sustained increase in abundance of many facultative anaerobes</w:t>
      </w:r>
      <w:del w:id="20" w:author="Nicholas Lesniak" w:date="2021-03-12T12:07:00Z">
        <w:r>
          <w:delText xml:space="preserve">, including </w:delText>
        </w:r>
        <w:r>
          <w:rPr>
            <w:i/>
          </w:rPr>
          <w:delText>Enterobacteriaceae</w:delText>
        </w:r>
        <w:r>
          <w:delText>.</w:delText>
        </w:r>
      </w:del>
      <w:ins w:id="21" w:author="Nicholas Lesniak" w:date="2021-03-12T12:07:00Z">
        <w:r>
          <w:t>.</w:t>
        </w:r>
      </w:ins>
      <w:r>
        <w:t xml:space="preserve"> Lastl</w:t>
      </w:r>
      <w:r>
        <w:t xml:space="preserve">y, clearance in streptomycin-treated mice was associated with the recovery of multiple members of the </w:t>
      </w:r>
      <w:r>
        <w:rPr>
          <w:i/>
        </w:rPr>
        <w:t>Porphyromonadaceae</w:t>
      </w:r>
      <w:r>
        <w:t xml:space="preserve">, with little overlap in the specific </w:t>
      </w:r>
      <w:r>
        <w:rPr>
          <w:i/>
        </w:rPr>
        <w:t>Porphyromonadaceae</w:t>
      </w:r>
      <w:r>
        <w:t xml:space="preserve"> observed in the clindamycin treatment. Further elucidation of how </w:t>
      </w:r>
      <w:r>
        <w:rPr>
          <w:i/>
        </w:rPr>
        <w:t>C. difficile</w:t>
      </w:r>
      <w:r>
        <w:t xml:space="preserve"> </w:t>
      </w:r>
      <w:r>
        <w:t xml:space="preserve">colonization is cleared from different gut bacterial communities will improve </w:t>
      </w:r>
      <w:r>
        <w:rPr>
          <w:i/>
        </w:rPr>
        <w:t>C. difficile</w:t>
      </w:r>
      <w:r>
        <w:t xml:space="preserve"> infection treatments.</w:t>
      </w:r>
    </w:p>
    <w:p w14:paraId="42B9E4E2" w14:textId="77777777" w:rsidR="003E18D0" w:rsidRDefault="00730DCA">
      <w:pPr>
        <w:pStyle w:val="Heading2"/>
      </w:pPr>
      <w:bookmarkStart w:id="22" w:name="importance"/>
      <w:r>
        <w:t>Importance</w:t>
      </w:r>
      <w:bookmarkEnd w:id="22"/>
    </w:p>
    <w:p w14:paraId="708E9095" w14:textId="0CBB7103" w:rsidR="003E18D0" w:rsidRDefault="00730DCA">
      <w:pPr>
        <w:pStyle w:val="FirstParagraph"/>
      </w:pPr>
      <w:r>
        <w:t xml:space="preserve">The community of microorganisms, known as the microbiota, in our intestines prevents pathogens, such as </w:t>
      </w:r>
      <w:r>
        <w:rPr>
          <w:i/>
        </w:rPr>
        <w:t>C. difficile</w:t>
      </w:r>
      <w:r>
        <w:t xml:space="preserve">, from </w:t>
      </w:r>
      <w:del w:id="23" w:author="Nicholas Lesniak" w:date="2021-03-12T12:07:00Z">
        <w:r>
          <w:delText>establishing themselves</w:delText>
        </w:r>
      </w:del>
      <w:ins w:id="24" w:author="Nicholas Lesniak" w:date="2021-03-12T12:07:00Z">
        <w:r>
          <w:t>colonizin</w:t>
        </w:r>
        <w:r>
          <w:t>g</w:t>
        </w:r>
      </w:ins>
      <w:r>
        <w:t xml:space="preserve"> and causing infection. </w:t>
      </w:r>
      <w:del w:id="25" w:author="Nicholas Lesniak" w:date="2021-03-12T12:07:00Z">
        <w:r>
          <w:delText>Th</w:delText>
        </w:r>
        <w:r>
          <w:delText xml:space="preserve">is is known as colonization resistance. </w:delText>
        </w:r>
      </w:del>
      <w:r>
        <w:t xml:space="preserve">However, </w:t>
      </w:r>
      <w:del w:id="26" w:author="Nicholas Lesniak" w:date="2021-03-12T12:07:00Z">
        <w:r>
          <w:delText xml:space="preserve">when a person takes </w:delText>
        </w:r>
      </w:del>
      <w:r>
        <w:t>antibiotics</w:t>
      </w:r>
      <w:del w:id="27" w:author="Nicholas Lesniak" w:date="2021-03-12T12:07:00Z">
        <w:r>
          <w:delText>, their</w:delText>
        </w:r>
      </w:del>
      <w:ins w:id="28" w:author="Nicholas Lesniak" w:date="2021-03-12T12:07:00Z">
        <w:r>
          <w:t xml:space="preserve"> can disturb the</w:t>
        </w:r>
      </w:ins>
      <w:r>
        <w:t xml:space="preserve"> gut microbiota</w:t>
      </w:r>
      <w:del w:id="29" w:author="Nicholas Lesniak" w:date="2021-03-12T12:07:00Z">
        <w:r>
          <w:delText xml:space="preserve"> is disturbed. This disruption</w:delText>
        </w:r>
      </w:del>
      <w:ins w:id="30" w:author="Nicholas Lesniak" w:date="2021-03-12T12:07:00Z">
        <w:r>
          <w:t>, which</w:t>
        </w:r>
      </w:ins>
      <w:r>
        <w:t xml:space="preserve"> allows </w:t>
      </w:r>
      <w:r>
        <w:rPr>
          <w:i/>
        </w:rPr>
        <w:t>C. difficile</w:t>
      </w:r>
      <w:r>
        <w:t xml:space="preserve"> to colonize. </w:t>
      </w:r>
      <w:r>
        <w:rPr>
          <w:i/>
        </w:rPr>
        <w:t>C. difficile</w:t>
      </w:r>
      <w:r>
        <w:t xml:space="preserve"> infections (CDI) are primarily treated with antibiotics, which frequently leads to recurrent infections because the microbiota</w:t>
      </w:r>
      <w:r>
        <w:t xml:space="preserve"> have not yet returned to a resistant state. The</w:t>
      </w:r>
      <w:ins w:id="31" w:author="Nicholas Lesniak" w:date="2021-03-12T12:07:00Z">
        <w:r>
          <w:t xml:space="preserve"> recurrent</w:t>
        </w:r>
      </w:ins>
      <w:r>
        <w:t xml:space="preserve"> infection cycle often ends when the fecal microbiota from a presumed resistant person are transplanted into the susceptible person. Although this treatment is highly effective, we do not understand</w:t>
      </w:r>
      <w:r>
        <w:t xml:space="preserve"> the mechanism</w:t>
      </w:r>
      <w:del w:id="32" w:author="Nicholas Lesniak" w:date="2021-03-12T12:07:00Z">
        <w:r>
          <w:delText xml:space="preserve"> of resistance.</w:delText>
        </w:r>
      </w:del>
      <w:ins w:id="33" w:author="Nicholas Lesniak" w:date="2021-03-12T12:07:00Z">
        <w:r>
          <w:t>.</w:t>
        </w:r>
      </w:ins>
      <w:r>
        <w:t xml:space="preserve"> We hope to improve the treatment of CDI through elucidating how the bacterial community eliminates </w:t>
      </w:r>
      <w:del w:id="34" w:author="Nicholas Lesniak" w:date="2021-03-12T12:07:00Z">
        <w:r>
          <w:rPr>
            <w:i/>
          </w:rPr>
          <w:delText>C. difficile</w:delText>
        </w:r>
        <w:r>
          <w:delText xml:space="preserve"> colonization.</w:delText>
        </w:r>
      </w:del>
      <w:ins w:id="35" w:author="Nicholas Lesniak" w:date="2021-03-12T12:07:00Z">
        <w:r>
          <w:t>CDI.</w:t>
        </w:r>
      </w:ins>
      <w:r>
        <w:t xml:space="preserve"> We found </w:t>
      </w:r>
      <w:r>
        <w:rPr>
          <w:i/>
        </w:rPr>
        <w:t>C. difficile</w:t>
      </w:r>
      <w:r>
        <w:t xml:space="preserve"> </w:t>
      </w:r>
      <w:del w:id="36" w:author="Nicholas Lesniak" w:date="2021-03-12T12:07:00Z">
        <w:r>
          <w:delText>was able to colonize</w:delText>
        </w:r>
      </w:del>
      <w:ins w:id="37" w:author="Nicholas Lesniak" w:date="2021-03-12T12:07:00Z">
        <w:r>
          <w:t>colonized</w:t>
        </w:r>
      </w:ins>
      <w:r>
        <w:t xml:space="preserve"> susceptible mice but was spontaneously eliminated in an antibiotic-treatment specific manner. These data</w:t>
      </w:r>
      <w:r>
        <w:t xml:space="preserve"> indicate each community had different requirements for clearing colonization. Understanding how different communities clear colonization will reveal targets to improve CDI treatments.</w:t>
      </w:r>
    </w:p>
    <w:p w14:paraId="284DA635" w14:textId="77777777" w:rsidR="003E18D0" w:rsidRDefault="00730DCA">
      <w:pPr>
        <w:rPr>
          <w:ins w:id="38" w:author="Nicholas Lesniak" w:date="2021-03-12T12:07:00Z"/>
        </w:rPr>
      </w:pPr>
      <w:ins w:id="39" w:author="Nicholas Lesniak" w:date="2021-03-12T12:07:00Z">
        <w:r>
          <w:br w:type="page"/>
        </w:r>
      </w:ins>
    </w:p>
    <w:p w14:paraId="45EDFF51" w14:textId="77777777" w:rsidR="003E18D0" w:rsidRDefault="00730DCA">
      <w:pPr>
        <w:pStyle w:val="Heading2"/>
      </w:pPr>
      <w:bookmarkStart w:id="40" w:name="introduction"/>
      <w:r>
        <w:lastRenderedPageBreak/>
        <w:t>Introduction</w:t>
      </w:r>
      <w:bookmarkEnd w:id="40"/>
    </w:p>
    <w:p w14:paraId="5668ABE1" w14:textId="77777777" w:rsidR="003E18D0" w:rsidRDefault="00730DCA">
      <w:pPr>
        <w:pStyle w:val="FirstParagraph"/>
      </w:pPr>
      <w:r>
        <w:t>A complex consortium of bacteria and microbes that inhab</w:t>
      </w:r>
      <w:r>
        <w:t>its our gut, known as the microbiota, prevent pathogens from colonizing and causing disease. This protection, known as colonization resistance, is mediated through many mechanisms such as activating host immune responses, competing for nutrients, producing</w:t>
      </w:r>
      <w:r>
        <w:t xml:space="preserve"> antimicrobials, and contributing to the maintenance of the mucosal barrier (1). However, perturbations to the intestinal community or these functions opens the possibility that a pathogen can colonize (2). For example, the use of antibiotics perturb the g</w:t>
      </w:r>
      <w:r>
        <w:t xml:space="preserve">ut microbiota and can lead to </w:t>
      </w:r>
      <w:r>
        <w:rPr>
          <w:i/>
        </w:rPr>
        <w:t>Clostridioides difficile</w:t>
      </w:r>
      <w:r>
        <w:t xml:space="preserve"> infection (CDI).</w:t>
      </w:r>
    </w:p>
    <w:p w14:paraId="0896AE55" w14:textId="77777777" w:rsidR="003E18D0" w:rsidRDefault="00730DCA">
      <w:pPr>
        <w:pStyle w:val="BodyText"/>
      </w:pPr>
      <w:r>
        <w:t xml:space="preserve">CDI is especially problematic due to its burden on the healthcare system (3, 4). </w:t>
      </w:r>
      <w:r>
        <w:rPr>
          <w:i/>
        </w:rPr>
        <w:t>C. difficile</w:t>
      </w:r>
      <w:r>
        <w:t xml:space="preserve"> can cause severe disease, such as toxic megacolon, diarrhea, and death (5). CDI is primari</w:t>
      </w:r>
      <w:r>
        <w:t>ly treated with antibiotics (6). CDIs recalcitrant to antibiotics are eliminated by restoring the community with a fecal microbiota transplant (FMT), returning the perturbed community to a healthier protective state (7, 8). However, FMTs are not always eff</w:t>
      </w:r>
      <w:r>
        <w:t>ective against CDI and have the risk of transferring a secondary infection (9, 10). Therefore, we need to better understand how the microbiota clears the infection to develop more effective treatments.</w:t>
      </w:r>
    </w:p>
    <w:p w14:paraId="17AAB352" w14:textId="0DEB3A2A" w:rsidR="003E18D0" w:rsidRDefault="00730DCA">
      <w:pPr>
        <w:pStyle w:val="BodyText"/>
      </w:pPr>
      <w:r>
        <w:t>Previous research has shown that the microbiota affect</w:t>
      </w:r>
      <w:r>
        <w:t xml:space="preserve">s </w:t>
      </w:r>
      <w:r>
        <w:rPr>
          <w:i/>
        </w:rPr>
        <w:t>C. difficile</w:t>
      </w:r>
      <w:r>
        <w:t xml:space="preserve"> colonization. Mouse models have identified potential mechanisms of colonization resistance such as bile salt metabolism and nutrient competition (11–14). However, studies that have restored those functions were unable to restore complete res</w:t>
      </w:r>
      <w:r>
        <w:t xml:space="preserve">istance (15, 16). This could be attributed to the complexity of the community and the mechanisms of colonization resistance (17, 18). We previously showed that when </w:t>
      </w:r>
      <w:r>
        <w:rPr>
          <w:i/>
        </w:rPr>
        <w:t>C. difficile</w:t>
      </w:r>
      <w:r>
        <w:t xml:space="preserve"> colonizes different antibiotic-treated murine communities it modifies its meta</w:t>
      </w:r>
      <w:r>
        <w:t xml:space="preserve">bolism to fit each specific environment (14, 19, 20). Therefore, we have investigated the bacterial community dynamics concurrent with </w:t>
      </w:r>
      <w:ins w:id="41" w:author="Nicholas Lesniak" w:date="2021-03-12T12:07:00Z">
        <w:r>
          <w:t xml:space="preserve">clearance of </w:t>
        </w:r>
      </w:ins>
      <w:r>
        <w:rPr>
          <w:i/>
        </w:rPr>
        <w:t>C. difficile</w:t>
      </w:r>
      <w:r>
        <w:t xml:space="preserve"> </w:t>
      </w:r>
      <w:del w:id="42" w:author="Nicholas Lesniak" w:date="2021-03-12T12:07:00Z">
        <w:r>
          <w:delText>elimination</w:delText>
        </w:r>
      </w:del>
      <w:ins w:id="43" w:author="Nicholas Lesniak" w:date="2021-03-12T12:07:00Z">
        <w:r>
          <w:t>below the limit of detection</w:t>
        </w:r>
      </w:ins>
      <w:r>
        <w:t xml:space="preserve"> across uniquely perturbed communities.</w:t>
      </w:r>
    </w:p>
    <w:p w14:paraId="0AAE0C5C" w14:textId="1EF57D1A" w:rsidR="003E18D0" w:rsidRDefault="00730DCA">
      <w:pPr>
        <w:pStyle w:val="BodyText"/>
      </w:pPr>
      <w:r>
        <w:t xml:space="preserve">Jenior et al. (20) observed that clindamycin-treated mice spontaneously cleared </w:t>
      </w:r>
      <w:r>
        <w:rPr>
          <w:i/>
        </w:rPr>
        <w:t>C. difficile</w:t>
      </w:r>
      <w:r>
        <w:t xml:space="preserve"> colonization whereas mice treated with cefoperazone and streptomycin did not. Here, we continue</w:t>
      </w:r>
      <w:r>
        <w:t xml:space="preserve">d to explore the different effects these three antibiotics have on </w:t>
      </w:r>
      <w:r>
        <w:rPr>
          <w:i/>
        </w:rPr>
        <w:t>C. difficile</w:t>
      </w:r>
      <w:r>
        <w:t xml:space="preserve"> colonization. The purpose of this study was to elucidate the gut bacterial community changes concurrent with </w:t>
      </w:r>
      <w:del w:id="44" w:author="Nicholas Lesniak" w:date="2021-03-12T12:07:00Z">
        <w:r>
          <w:delText>elimination</w:delText>
        </w:r>
      </w:del>
      <w:ins w:id="45" w:author="Nicholas Lesniak" w:date="2021-03-12T12:07:00Z">
        <w:r>
          <w:t>clearance</w:t>
        </w:r>
      </w:ins>
      <w:r>
        <w:t xml:space="preserve"> of </w:t>
      </w:r>
      <w:r>
        <w:rPr>
          <w:i/>
        </w:rPr>
        <w:t>C. difficile</w:t>
      </w:r>
      <w:r>
        <w:t xml:space="preserve"> colonization. We hypothesized that each c</w:t>
      </w:r>
      <w:r>
        <w:t xml:space="preserve">olonized community </w:t>
      </w:r>
      <w:del w:id="46" w:author="Nicholas Lesniak" w:date="2021-03-12T12:07:00Z">
        <w:r>
          <w:delText>has</w:delText>
        </w:r>
      </w:del>
      <w:ins w:id="47" w:author="Nicholas Lesniak" w:date="2021-03-12T12:07:00Z">
        <w:r>
          <w:t>had</w:t>
        </w:r>
      </w:ins>
      <w:r>
        <w:t xml:space="preserve"> perturbation-specific susceptibilities and requires specific changes to clear the pathogen. To induce a less severe perturbation, we reduced the doses of cefoperazone and streptomycin. This resulted in communities that were initially</w:t>
      </w:r>
      <w:r>
        <w:t xml:space="preserve"> colonized to a high level (&gt;</w:t>
      </w:r>
      <m:oMath>
        <m:sSup>
          <m:sSupPr>
            <m:ctrlPr>
              <w:rPr>
                <w:rFonts w:ascii="Cambria Math" w:hAnsi="Cambria Math"/>
              </w:rPr>
            </m:ctrlPr>
          </m:sSupPr>
          <m:e>
            <m:r>
              <w:rPr>
                <w:rFonts w:ascii="Cambria Math" w:hAnsi="Cambria Math"/>
              </w:rPr>
              <m:t>10</m:t>
            </m:r>
          </m:e>
          <m:sup>
            <m:r>
              <w:rPr>
                <w:rFonts w:ascii="Cambria Math" w:hAnsi="Cambria Math"/>
              </w:rPr>
              <m:t>6</m:t>
            </m:r>
          </m:sup>
        </m:sSup>
      </m:oMath>
      <w:r>
        <w:t xml:space="preserve"> CFU/g feces) and then spontaneously cleared </w:t>
      </w:r>
      <w:r>
        <w:rPr>
          <w:i/>
        </w:rPr>
        <w:t>C. difficile</w:t>
      </w:r>
      <w:r>
        <w:t xml:space="preserve">. We found each antibiotic resulted in unique changes in the microbiota that were associated with the persistence or clearance of </w:t>
      </w:r>
      <w:r>
        <w:rPr>
          <w:i/>
        </w:rPr>
        <w:t>C. difficile</w:t>
      </w:r>
      <w:r>
        <w:t>. These data further supp</w:t>
      </w:r>
      <w:r>
        <w:t xml:space="preserve">ort the hypothesis that </w:t>
      </w:r>
      <w:r>
        <w:rPr>
          <w:i/>
        </w:rPr>
        <w:t>C. difficile</w:t>
      </w:r>
      <w:r>
        <w:t xml:space="preserve"> can exploit numerous niches in perturbed communities.</w:t>
      </w:r>
    </w:p>
    <w:p w14:paraId="521CE868" w14:textId="77777777" w:rsidR="003E18D0" w:rsidRDefault="00730DCA">
      <w:pPr>
        <w:pStyle w:val="Heading2"/>
      </w:pPr>
      <w:bookmarkStart w:id="48" w:name="results"/>
      <w:r>
        <w:t>Results</w:t>
      </w:r>
      <w:bookmarkEnd w:id="48"/>
    </w:p>
    <w:p w14:paraId="3A0CC675" w14:textId="77777777" w:rsidR="003E18D0" w:rsidRDefault="00730DCA">
      <w:pPr>
        <w:pStyle w:val="FirstParagraph"/>
      </w:pPr>
      <w:r>
        <w:rPr>
          <w:b/>
        </w:rPr>
        <w:t xml:space="preserve">Reduced doses of cefoperazone and streptomycin allowed communities to spontaneously clear </w:t>
      </w:r>
      <w:r>
        <w:rPr>
          <w:b/>
          <w:i/>
        </w:rPr>
        <w:t>C. difficile</w:t>
      </w:r>
      <w:r>
        <w:rPr>
          <w:b/>
        </w:rPr>
        <w:t xml:space="preserve"> colonization.</w:t>
      </w:r>
      <w:r>
        <w:t xml:space="preserve"> To understand the dynamics of colonizati</w:t>
      </w:r>
      <w:r>
        <w:t xml:space="preserve">on and clearance of </w:t>
      </w:r>
      <w:r>
        <w:rPr>
          <w:i/>
        </w:rPr>
        <w:t>C. difficile</w:t>
      </w:r>
      <w:r>
        <w:t xml:space="preserve">, we first identified conditions which would allow colonization </w:t>
      </w:r>
      <w:r>
        <w:lastRenderedPageBreak/>
        <w:t xml:space="preserve">and clearance. Beginning with clindamycin, mice were treated with an intraperitoneal injection of clindamycin (10 mg/kg) one day prior to challenge with </w:t>
      </w:r>
      <w:r>
        <w:rPr>
          <w:i/>
        </w:rPr>
        <w:t>C. diff</w:t>
      </w:r>
      <w:r>
        <w:rPr>
          <w:i/>
        </w:rPr>
        <w:t>icile</w:t>
      </w:r>
      <w:r>
        <w:t xml:space="preserve">. All mice (N = 11) were colonized to a high level (median CFU = </w:t>
      </w:r>
      <m:oMath>
        <m:r>
          <w:rPr>
            <w:rFonts w:ascii="Cambria Math" w:hAnsi="Cambria Math"/>
          </w:rPr>
          <m:t>3.07×</m:t>
        </m:r>
        <m:sSup>
          <m:sSupPr>
            <m:ctrlPr>
              <w:rPr>
                <w:rFonts w:ascii="Cambria Math" w:hAnsi="Cambria Math"/>
              </w:rPr>
            </m:ctrlPr>
          </m:sSupPr>
          <m:e>
            <m:r>
              <w:rPr>
                <w:rFonts w:ascii="Cambria Math" w:hAnsi="Cambria Math"/>
              </w:rPr>
              <m:t>10</m:t>
            </m:r>
          </m:e>
          <m:sup>
            <m:r>
              <w:rPr>
                <w:rFonts w:ascii="Cambria Math" w:hAnsi="Cambria Math"/>
              </w:rPr>
              <m:t>7</m:t>
            </m:r>
          </m:sup>
        </m:sSup>
      </m:oMath>
      <w:r>
        <w:t xml:space="preserve">) the next day and cleared the colonization within 10 days; 6 mice cleared </w:t>
      </w:r>
      <w:r>
        <w:rPr>
          <w:i/>
        </w:rPr>
        <w:t>C. difficile</w:t>
      </w:r>
      <w:r>
        <w:t xml:space="preserve"> within 6 days (Figure 1A). Previous </w:t>
      </w:r>
      <w:r>
        <w:rPr>
          <w:i/>
        </w:rPr>
        <w:t>C. difficile</w:t>
      </w:r>
      <w:r>
        <w:t xml:space="preserve"> infection models using cefoperazone and s</w:t>
      </w:r>
      <w:r>
        <w:t xml:space="preserve">treptomycin have not demonstrated clearance. So we next explored whether cefoperazone and streptomycin could permit colonization and subsequent clearance with lower doses. We began with replicating the previously established </w:t>
      </w:r>
      <w:r>
        <w:rPr>
          <w:i/>
        </w:rPr>
        <w:t>C. difficile</w:t>
      </w:r>
      <w:r>
        <w:t xml:space="preserve"> infection models u</w:t>
      </w:r>
      <w:r>
        <w:t xml:space="preserve">sing these antibiotics (20). We treated mice with cefoperazone or streptomycin in their drinking water for 5 days (0.5 mg/mL and 5 mg/mL, respectively) and then challenged them with </w:t>
      </w:r>
      <w:r>
        <w:rPr>
          <w:i/>
        </w:rPr>
        <w:t>C. difficile</w:t>
      </w:r>
      <w:r>
        <w:t xml:space="preserve">. For both antibiotics, </w:t>
      </w:r>
      <w:r>
        <w:rPr>
          <w:i/>
        </w:rPr>
        <w:t>C. difficile</w:t>
      </w:r>
      <w:r>
        <w:t xml:space="preserve"> colonization was maintain</w:t>
      </w:r>
      <w:r>
        <w:t xml:space="preserve">ed for the duration of the experiment as previously demonstrated (Figure 1B-C) (20). Then we repeated the </w:t>
      </w:r>
      <w:r>
        <w:rPr>
          <w:i/>
        </w:rPr>
        <w:t>C. difficile</w:t>
      </w:r>
      <w:r>
        <w:t xml:space="preserve"> challenge with reduced doses of the antibiotics (cefoperazone - 0.3 and 0.1 mg/mL; streptomycin - 0.5 and 0.1 mg/mL). For both antibiotic</w:t>
      </w:r>
      <w:r>
        <w:t xml:space="preserve"> treatments, the lowest dose resulted in either no colonization (N = 8) or a transient, low level colonization (N = 8, median length = 1 day, median CFU/g = </w:t>
      </w:r>
      <m:oMath>
        <m:r>
          <w:rPr>
            <w:rFonts w:ascii="Cambria Math" w:hAnsi="Cambria Math"/>
          </w:rPr>
          <m:t>2.8×</m:t>
        </m:r>
        <m:sSup>
          <m:sSupPr>
            <m:ctrlPr>
              <w:rPr>
                <w:rFonts w:ascii="Cambria Math" w:hAnsi="Cambria Math"/>
              </w:rPr>
            </m:ctrlPr>
          </m:sSupPr>
          <m:e>
            <m:r>
              <w:rPr>
                <w:rFonts w:ascii="Cambria Math" w:hAnsi="Cambria Math"/>
              </w:rPr>
              <m:t>10</m:t>
            </m:r>
          </m:e>
          <m:sup>
            <m:r>
              <w:rPr>
                <w:rFonts w:ascii="Cambria Math" w:hAnsi="Cambria Math"/>
              </w:rPr>
              <m:t>3</m:t>
            </m:r>
          </m:sup>
        </m:sSup>
      </m:oMath>
      <w:r>
        <w:t>) (Figure 1B-C). The intermediate dose of both antibiotics resulted in a high level coloniza</w:t>
      </w:r>
      <w:r>
        <w:t xml:space="preserve">tion (median CFU/g = </w:t>
      </w:r>
      <m:oMath>
        <m:r>
          <w:rPr>
            <w:rFonts w:ascii="Cambria Math" w:hAnsi="Cambria Math"/>
          </w:rPr>
          <m:t>3.5×</m:t>
        </m:r>
        <m:sSup>
          <m:sSupPr>
            <m:ctrlPr>
              <w:rPr>
                <w:rFonts w:ascii="Cambria Math" w:hAnsi="Cambria Math"/>
              </w:rPr>
            </m:ctrlPr>
          </m:sSupPr>
          <m:e>
            <m:r>
              <w:rPr>
                <w:rFonts w:ascii="Cambria Math" w:hAnsi="Cambria Math"/>
              </w:rPr>
              <m:t>10</m:t>
            </m:r>
          </m:e>
          <m:sup>
            <m:r>
              <w:rPr>
                <w:rFonts w:ascii="Cambria Math" w:hAnsi="Cambria Math"/>
              </w:rPr>
              <m:t>6</m:t>
            </m:r>
          </m:sup>
        </m:sSup>
      </m:oMath>
      <w:r>
        <w:t>) and half (N = 8 of 16) of the mice clearing the colonization within 10 days. Based on our previous research, which showed each of these antibiotics uniquely changed the microbiota, we hypothesized that the microbiota varied ac</w:t>
      </w:r>
      <w:r>
        <w:t>ross these antibiotic treatments that resulted in colonization clearance.</w:t>
      </w:r>
      <w:ins w:id="49" w:author="Nicholas Lesniak" w:date="2021-03-12T12:07:00Z">
        <w:r>
          <w:t xml:space="preserve"> To focus on the changes related to clearance and not antibiotic dosage, the remaining analysis aggregated mice which had </w:t>
        </w:r>
        <w:r>
          <w:rPr>
            <w:i/>
          </w:rPr>
          <w:t>C. difficile</w:t>
        </w:r>
        <w:r>
          <w:t xml:space="preserve"> present in their stool post-challenge by whether</w:t>
        </w:r>
        <w:r>
          <w:t xml:space="preserve"> </w:t>
        </w:r>
        <w:r>
          <w:rPr>
            <w:i/>
          </w:rPr>
          <w:t>C. difficile</w:t>
        </w:r>
        <w:r>
          <w:t xml:space="preserve"> was detected (i.e. colonized) or not (i.e. cleared) at the end of the experiment.</w:t>
        </w:r>
      </w:ins>
    </w:p>
    <w:p w14:paraId="172646D4" w14:textId="3AAE2E03" w:rsidR="003E18D0" w:rsidRDefault="00730DCA">
      <w:pPr>
        <w:pStyle w:val="BodyText"/>
      </w:pPr>
      <w:r>
        <w:rPr>
          <w:b/>
        </w:rPr>
        <w:t xml:space="preserve">Clearance of </w:t>
      </w:r>
      <w:r>
        <w:rPr>
          <w:b/>
          <w:i/>
        </w:rPr>
        <w:t>C. difficile</w:t>
      </w:r>
      <w:r>
        <w:rPr>
          <w:b/>
        </w:rPr>
        <w:t xml:space="preserve"> was associated with antibiotic-specific changes to the microbiota.</w:t>
      </w:r>
      <w:r>
        <w:t xml:space="preserve"> Beginning with the clindamycin-treated mice, we analyzed their feca</w:t>
      </w:r>
      <w:r>
        <w:t xml:space="preserve">l 16S rRNA gene sequences to identify the community features related to </w:t>
      </w:r>
      <w:r>
        <w:rPr>
          <w:i/>
        </w:rPr>
        <w:t>C. difficile</w:t>
      </w:r>
      <w:r>
        <w:t xml:space="preserve"> colonization and clearance. First, we compared the most abundant bacterial genera of the communities at the time of </w:t>
      </w:r>
      <w:r>
        <w:rPr>
          <w:i/>
        </w:rPr>
        <w:t>C. difficile</w:t>
      </w:r>
      <w:r>
        <w:t xml:space="preserve"> challenge. The clindamycin-treated mice be</w:t>
      </w:r>
      <w:r>
        <w:t xml:space="preserve">came dominated by relatives of </w:t>
      </w:r>
      <w:r>
        <w:rPr>
          <w:i/>
        </w:rPr>
        <w:t>Enterobacteriaceae</w:t>
      </w:r>
      <w:r>
        <w:t xml:space="preserve"> with a concurrent reduction in the other abundant genera, except for populations of </w:t>
      </w:r>
      <w:r>
        <w:rPr>
          <w:i/>
        </w:rPr>
        <w:t>Lactobacillus</w:t>
      </w:r>
      <w:r>
        <w:t xml:space="preserve"> (Figure 1D, S1). These community changes permitted </w:t>
      </w:r>
      <w:r>
        <w:rPr>
          <w:i/>
        </w:rPr>
        <w:t>C. difficile</w:t>
      </w:r>
      <w:r>
        <w:t xml:space="preserve"> to colonize all of these mice, but all of th</w:t>
      </w:r>
      <w:r>
        <w:t xml:space="preserve">e mice were </w:t>
      </w:r>
      <w:del w:id="50" w:author="Nicholas Lesniak" w:date="2021-03-12T12:07:00Z">
        <w:r>
          <w:delText xml:space="preserve">are </w:delText>
        </w:r>
      </w:del>
      <w:r>
        <w:t xml:space="preserve">also able to clear the colonization. We next investigated how the microbiota diversity related to </w:t>
      </w:r>
      <w:r>
        <w:rPr>
          <w:i/>
        </w:rPr>
        <w:t>C. difficile</w:t>
      </w:r>
      <w:r>
        <w:t xml:space="preserve"> clearance. Clindamycin treatment decreased the </w:t>
      </w:r>
      <w:del w:id="51" w:author="Nicholas Lesniak" w:date="2021-03-12T12:07:00Z">
        <w:r>
          <w:delText xml:space="preserve">alpha </w:delText>
        </w:r>
      </w:del>
      <m:oMath>
        <m:r>
          <w:ins w:id="52" w:author="Nicholas Lesniak" w:date="2021-03-12T12:07:00Z">
            <w:rPr>
              <w:rFonts w:ascii="Cambria Math" w:hAnsi="Cambria Math"/>
            </w:rPr>
            <m:t>α</m:t>
          </w:ins>
        </m:r>
      </m:oMath>
      <w:ins w:id="53" w:author="Nicholas Lesniak" w:date="2021-03-12T12:07:00Z">
        <w:r>
          <w:t>-</w:t>
        </w:r>
      </w:ins>
      <w:r>
        <w:t>diversity (</w:t>
      </w:r>
      <w:r>
        <w:rPr>
          <w:i/>
        </w:rPr>
        <w:t>P</w:t>
      </w:r>
      <w:r>
        <w:t xml:space="preserve"> &lt; 0.05) and similarity to the pre-clindamycin community at the time of</w:t>
      </w:r>
      <w:r>
        <w:t xml:space="preserve"> </w:t>
      </w:r>
      <w:r>
        <w:rPr>
          <w:i/>
        </w:rPr>
        <w:t>C. difficile</w:t>
      </w:r>
      <w:r>
        <w:t xml:space="preserve"> challenge (</w:t>
      </w:r>
      <w:r>
        <w:rPr>
          <w:i/>
        </w:rPr>
        <w:t>P</w:t>
      </w:r>
      <w:r>
        <w:t xml:space="preserve"> &lt; 0.05) (Figure 2A). But it was not necessary to restore the community similarity to its initial state to clear </w:t>
      </w:r>
      <w:r>
        <w:rPr>
          <w:i/>
        </w:rPr>
        <w:t>C. difficile</w:t>
      </w:r>
      <w:r>
        <w:t xml:space="preserve">. Therefore we investigated the temporal differences in the abundance of the operational taxonomic units </w:t>
      </w:r>
      <w:r>
        <w:t>(OTUs) between the initial untreated community and post-clindamycin treatment at the time of challenge and between the time of challenge and the end of the experiment. Clindamycin treatment resulted in large decreases in 21 OTUs and a bloom of relatives of</w:t>
      </w:r>
      <w:r>
        <w:t xml:space="preserve"> </w:t>
      </w:r>
      <w:r>
        <w:rPr>
          <w:i/>
        </w:rPr>
        <w:t>Enterobacteriaceae</w:t>
      </w:r>
      <w:r>
        <w:t xml:space="preserve"> (Figure 4A). With the elimination of </w:t>
      </w:r>
      <w:r>
        <w:rPr>
          <w:i/>
        </w:rPr>
        <w:t>C. difficile</w:t>
      </w:r>
      <w:r>
        <w:t xml:space="preserve">, we observed a drastic reduction of the relatives of </w:t>
      </w:r>
      <w:r>
        <w:rPr>
          <w:i/>
        </w:rPr>
        <w:t>Enterobacteriaceae</w:t>
      </w:r>
      <w:r>
        <w:t xml:space="preserve"> and recovery of 10 populations related to </w:t>
      </w:r>
      <w:r>
        <w:rPr>
          <w:i/>
        </w:rPr>
        <w:t>Porphyromonadaceae</w:t>
      </w:r>
      <w:r>
        <w:t xml:space="preserve">, </w:t>
      </w:r>
      <w:r>
        <w:rPr>
          <w:i/>
        </w:rPr>
        <w:t>Bacteroides</w:t>
      </w:r>
      <w:r>
        <w:t xml:space="preserve">, </w:t>
      </w:r>
      <w:r>
        <w:rPr>
          <w:i/>
        </w:rPr>
        <w:t>Akkermansia</w:t>
      </w:r>
      <w:r>
        <w:t xml:space="preserve">, </w:t>
      </w:r>
      <w:r>
        <w:rPr>
          <w:i/>
        </w:rPr>
        <w:t>Lactobacillus</w:t>
      </w:r>
      <w:r>
        <w:t xml:space="preserve">, </w:t>
      </w:r>
      <w:r>
        <w:rPr>
          <w:i/>
        </w:rPr>
        <w:t>Bifidobacte</w:t>
      </w:r>
      <w:r>
        <w:rPr>
          <w:i/>
        </w:rPr>
        <w:t>rium</w:t>
      </w:r>
      <w:r>
        <w:t xml:space="preserve">, </w:t>
      </w:r>
      <w:r>
        <w:rPr>
          <w:i/>
        </w:rPr>
        <w:t>Lachnospiraceae</w:t>
      </w:r>
      <w:r>
        <w:t xml:space="preserve">, and </w:t>
      </w:r>
      <w:r>
        <w:rPr>
          <w:i/>
        </w:rPr>
        <w:t>Clostridiales</w:t>
      </w:r>
      <w:r>
        <w:t xml:space="preserve"> (Figure 4A). Thus, clindamycin reduced most of the </w:t>
      </w:r>
      <w:r>
        <w:lastRenderedPageBreak/>
        <w:t xml:space="preserve">natural community allowing </w:t>
      </w:r>
      <w:r>
        <w:rPr>
          <w:i/>
        </w:rPr>
        <w:t>C. difficile</w:t>
      </w:r>
      <w:r>
        <w:t xml:space="preserve"> </w:t>
      </w:r>
      <w:r>
        <w:t>to colonize. The recovery of only a</w:t>
      </w:r>
      <w:del w:id="54" w:author="Nicholas Lesniak" w:date="2021-03-12T12:07:00Z">
        <w:r>
          <w:delText xml:space="preserve"> small</w:delText>
        </w:r>
      </w:del>
      <w:r>
        <w:t xml:space="preserve"> portion of the community was associated with eliminating the </w:t>
      </w:r>
      <w:r>
        <w:rPr>
          <w:i/>
        </w:rPr>
        <w:t>C.difficile</w:t>
      </w:r>
      <w:r>
        <w:t xml:space="preserve"> population.</w:t>
      </w:r>
    </w:p>
    <w:p w14:paraId="32780211" w14:textId="211DE451" w:rsidR="003E18D0" w:rsidRDefault="00730DCA">
      <w:pPr>
        <w:pStyle w:val="BodyText"/>
        <w:rPr>
          <w:ins w:id="55" w:author="Nicholas Lesniak" w:date="2021-03-12T12:07:00Z"/>
        </w:rPr>
      </w:pPr>
      <w:r>
        <w:t xml:space="preserve">We applied the same analysis to the cefoperazone-treated mice to understand what community features were relevant to clearing </w:t>
      </w:r>
      <w:r>
        <w:rPr>
          <w:i/>
        </w:rPr>
        <w:t>C. diffic</w:t>
      </w:r>
      <w:r>
        <w:rPr>
          <w:i/>
        </w:rPr>
        <w:t>ile</w:t>
      </w:r>
      <w:r>
        <w:t xml:space="preserve">. Increasing the dose of cefoperazone shifted the dominant community members from relatives of the </w:t>
      </w:r>
      <w:r>
        <w:rPr>
          <w:i/>
        </w:rPr>
        <w:t>Porphyromonadaceae</w:t>
      </w:r>
      <w:r>
        <w:t xml:space="preserve">, </w:t>
      </w:r>
      <w:r>
        <w:rPr>
          <w:i/>
        </w:rPr>
        <w:t>Bacteroides</w:t>
      </w:r>
      <w:r>
        <w:t xml:space="preserve"> and </w:t>
      </w:r>
      <w:r>
        <w:rPr>
          <w:i/>
        </w:rPr>
        <w:t>Akkermansia</w:t>
      </w:r>
      <w:r>
        <w:t xml:space="preserve"> to relatives of the </w:t>
      </w:r>
      <w:r>
        <w:rPr>
          <w:i/>
        </w:rPr>
        <w:t>Lactobacillus</w:t>
      </w:r>
      <w:r>
        <w:t xml:space="preserve"> and </w:t>
      </w:r>
      <w:r>
        <w:rPr>
          <w:i/>
        </w:rPr>
        <w:t>Enterobacteriaceae</w:t>
      </w:r>
      <w:r>
        <w:t xml:space="preserve"> at the time of challenge (Figure 1E, S1). We saw </w:t>
      </w:r>
      <w:r>
        <w:t xml:space="preserve">a similar increase in relatives of </w:t>
      </w:r>
      <w:r>
        <w:rPr>
          <w:i/>
        </w:rPr>
        <w:t>Enterobacteriaceae</w:t>
      </w:r>
      <w:r>
        <w:t xml:space="preserve"> with clindamycin. However, the cefoperazone-treated mice that had larger increases in </w:t>
      </w:r>
      <w:r>
        <w:rPr>
          <w:i/>
        </w:rPr>
        <w:t>Enterobacteriaceae</w:t>
      </w:r>
      <w:r>
        <w:t xml:space="preserve"> were unable to clear </w:t>
      </w:r>
      <w:r>
        <w:rPr>
          <w:i/>
        </w:rPr>
        <w:t>C. difficile</w:t>
      </w:r>
      <w:r>
        <w:t>. We next investigated the differences between the cefoperazone-</w:t>
      </w:r>
      <w:r>
        <w:t xml:space="preserve">treated mice that cleared </w:t>
      </w:r>
      <w:r>
        <w:rPr>
          <w:i/>
        </w:rPr>
        <w:t>C. difficile</w:t>
      </w:r>
      <w:r>
        <w:t xml:space="preserve"> to those that did not. For the communities that cleared </w:t>
      </w:r>
      <w:r>
        <w:rPr>
          <w:i/>
        </w:rPr>
        <w:t>C.</w:t>
      </w:r>
      <w:ins w:id="56" w:author="Nicholas Lesniak" w:date="2021-03-12T12:07:00Z">
        <w:r>
          <w:rPr>
            <w:i/>
          </w:rPr>
          <w:t xml:space="preserve"> </w:t>
        </w:r>
      </w:ins>
      <w:r>
        <w:rPr>
          <w:i/>
        </w:rPr>
        <w:t>difficile</w:t>
      </w:r>
      <w:r>
        <w:t xml:space="preserve">, diversity was maintained throughout the experiment (Figure 2B). </w:t>
      </w:r>
      <w:del w:id="57" w:author="Nicholas Lesniak" w:date="2021-03-12T12:07:00Z">
        <w:r>
          <w:delText>The</w:delText>
        </w:r>
      </w:del>
      <w:ins w:id="58" w:author="Nicholas Lesniak" w:date="2021-03-12T12:07:00Z">
        <w:r>
          <w:t>A subset of</w:t>
        </w:r>
      </w:ins>
      <w:r>
        <w:t xml:space="preserve"> mice treated with cefoperazone that remained colonized experienced an i</w:t>
      </w:r>
      <w:r>
        <w:t xml:space="preserve">ncrease in </w:t>
      </w:r>
      <w:del w:id="59" w:author="Nicholas Lesniak" w:date="2021-03-12T12:07:00Z">
        <w:r>
          <w:delText xml:space="preserve">alpha </w:delText>
        </w:r>
      </w:del>
      <m:oMath>
        <m:r>
          <w:ins w:id="60" w:author="Nicholas Lesniak" w:date="2021-03-12T12:07:00Z">
            <w:rPr>
              <w:rFonts w:ascii="Cambria Math" w:hAnsi="Cambria Math"/>
            </w:rPr>
            <m:t>α</m:t>
          </w:ins>
        </m:r>
      </m:oMath>
      <w:ins w:id="61" w:author="Nicholas Lesniak" w:date="2021-03-12T12:07:00Z">
        <w:r>
          <w:t>-</w:t>
        </w:r>
      </w:ins>
      <w:r>
        <w:t xml:space="preserve">diversity, </w:t>
      </w:r>
      <w:del w:id="62" w:author="Nicholas Lesniak" w:date="2021-03-12T12:07:00Z">
        <w:r>
          <w:delText>likely</w:delText>
        </w:r>
      </w:del>
      <w:ins w:id="63" w:author="Nicholas Lesniak" w:date="2021-03-12T12:07:00Z">
        <w:r>
          <w:t>possibly</w:t>
        </w:r>
      </w:ins>
      <w:r>
        <w:t xml:space="preserve"> driven by the decrease in highly abundant populations and increase in low abundant populations (Figure 1E</w:t>
      </w:r>
      <w:ins w:id="64" w:author="Nicholas Lesniak" w:date="2021-03-12T12:07:00Z">
        <w:r>
          <w:t>, S2</w:t>
        </w:r>
      </w:ins>
      <w:r>
        <w:t>). These persistently colonized communities also had a large shift away from the initial community structure caus</w:t>
      </w:r>
      <w:r>
        <w:t>ed by the antibiotic treatment (</w:t>
      </w:r>
      <w:r>
        <w:rPr>
          <w:i/>
        </w:rPr>
        <w:t>P</w:t>
      </w:r>
      <w:r>
        <w:t xml:space="preserve"> &lt; 0.05), which remained through the end of the experiment (</w:t>
      </w:r>
      <w:r>
        <w:rPr>
          <w:i/>
        </w:rPr>
        <w:t>P</w:t>
      </w:r>
      <w:r>
        <w:t xml:space="preserve"> &lt; 0.05) (Figure 2B). </w:t>
      </w:r>
      <w:ins w:id="65" w:author="Nicholas Lesniak" w:date="2021-03-12T12:07:00Z">
        <w:r>
          <w:t xml:space="preserve">The </w:t>
        </w:r>
      </w:ins>
      <m:oMath>
        <m:r>
          <w:ins w:id="66" w:author="Nicholas Lesniak" w:date="2021-03-12T12:07:00Z">
            <w:rPr>
              <w:rFonts w:ascii="Cambria Math" w:hAnsi="Cambria Math"/>
            </w:rPr>
            <m:t>α</m:t>
          </w:ins>
        </m:r>
      </m:oMath>
      <w:ins w:id="67" w:author="Nicholas Lesniak" w:date="2021-03-12T12:07:00Z">
        <w:r>
          <w:t xml:space="preserve">-diversity of mice treated with cefoperazone did not vary significantly by dosage (Figure S3). </w:t>
        </w:r>
      </w:ins>
      <w:r>
        <w:t>These data suggested that it was necess</w:t>
      </w:r>
      <w:r>
        <w:t xml:space="preserve">ary for cefoperazone-treated mice to become more similar to the initial pre-antibiotic community structure to clear </w:t>
      </w:r>
      <w:r>
        <w:rPr>
          <w:i/>
        </w:rPr>
        <w:t>C. difficile</w:t>
      </w:r>
      <w:r>
        <w:t>.</w:t>
      </w:r>
      <w:del w:id="68" w:author="Nicholas Lesniak" w:date="2021-03-12T12:07:00Z">
        <w:r>
          <w:delText xml:space="preserve"> </w:delText>
        </w:r>
      </w:del>
    </w:p>
    <w:p w14:paraId="40F411DB" w14:textId="5115ADF8" w:rsidR="003E18D0" w:rsidRDefault="00730DCA">
      <w:pPr>
        <w:pStyle w:val="BodyText"/>
      </w:pPr>
      <w:r>
        <w:t xml:space="preserve">We next investigated the changes in OTU abundances between the communities that cleared </w:t>
      </w:r>
      <w:r>
        <w:rPr>
          <w:i/>
        </w:rPr>
        <w:t>C. difficile</w:t>
      </w:r>
      <w:r>
        <w:t xml:space="preserve"> and those that did not to</w:t>
      </w:r>
      <w:r>
        <w:t xml:space="preserve"> elucidate the community members involved in clearance. Communities that remained colonized were significantly enriched in facultative anaerobic populations including </w:t>
      </w:r>
      <w:r>
        <w:rPr>
          <w:i/>
        </w:rPr>
        <w:t>Enterococcus</w:t>
      </w:r>
      <w:r>
        <w:t xml:space="preserve">, </w:t>
      </w:r>
      <w:r>
        <w:rPr>
          <w:i/>
        </w:rPr>
        <w:t>Pseudomonas</w:t>
      </w:r>
      <w:r>
        <w:t xml:space="preserve">, </w:t>
      </w:r>
      <w:r>
        <w:rPr>
          <w:i/>
        </w:rPr>
        <w:t>Staphylococcus</w:t>
      </w:r>
      <w:r>
        <w:t xml:space="preserve">, and </w:t>
      </w:r>
      <w:r>
        <w:rPr>
          <w:i/>
        </w:rPr>
        <w:t>Enterobacteriaceae</w:t>
      </w:r>
      <w:r>
        <w:t xml:space="preserve"> at the time of challeng</w:t>
      </w:r>
      <w:r>
        <w:t xml:space="preserve">e. Communities that cleared </w:t>
      </w:r>
      <w:r>
        <w:rPr>
          <w:i/>
        </w:rPr>
        <w:t>C. difficile</w:t>
      </w:r>
      <w:r>
        <w:t xml:space="preserve"> had significant enrichment in 10 different OTUs related to the </w:t>
      </w:r>
      <w:r>
        <w:rPr>
          <w:i/>
        </w:rPr>
        <w:t>Porphyromonadaceae</w:t>
      </w:r>
      <w:r>
        <w:t xml:space="preserve"> at the end of the experiment (Figure 3A). We were also interested in the temporal changes within each community so we investigated wh</w:t>
      </w:r>
      <w:r>
        <w:t xml:space="preserve">ich OTUs changed due to antibiotic treatment or during the </w:t>
      </w:r>
      <w:r>
        <w:rPr>
          <w:i/>
        </w:rPr>
        <w:t>C. difficile</w:t>
      </w:r>
      <w:r>
        <w:t xml:space="preserve"> colonization. The majority of significant temporal differences in OTUs for cefoperazone-treated mice occurred in persistently colonized communities. Persistently colonized communities </w:t>
      </w:r>
      <w:r>
        <w:t xml:space="preserve">had a persistent loss of numerous relatives of the </w:t>
      </w:r>
      <w:r>
        <w:rPr>
          <w:i/>
        </w:rPr>
        <w:t>Porphyromonadaceae</w:t>
      </w:r>
      <w:r>
        <w:t xml:space="preserve"> and increases in the relative abundance of facultative anaerobes (Figure 4C, </w:t>
      </w:r>
      <w:del w:id="69" w:author="Nicholas Lesniak" w:date="2021-03-12T12:07:00Z">
        <w:r>
          <w:delText>S2</w:delText>
        </w:r>
      </w:del>
      <w:ins w:id="70" w:author="Nicholas Lesniak" w:date="2021-03-12T12:07:00Z">
        <w:r>
          <w:t>S4</w:t>
        </w:r>
      </w:ins>
      <w:r>
        <w:t xml:space="preserve">). Overall, persistent </w:t>
      </w:r>
      <w:r>
        <w:rPr>
          <w:i/>
        </w:rPr>
        <w:t>C. difficile</w:t>
      </w:r>
      <w:r>
        <w:t xml:space="preserve"> colonization in cefoperazone-treated mice was associated with a shift i</w:t>
      </w:r>
      <w:r>
        <w:t xml:space="preserve">n the microbiota to a new community structure which </w:t>
      </w:r>
      <w:del w:id="71" w:author="Nicholas Lesniak" w:date="2021-03-12T12:07:00Z">
        <w:r>
          <w:delText>seemed</w:delText>
        </w:r>
      </w:del>
      <w:ins w:id="72" w:author="Nicholas Lesniak" w:date="2021-03-12T12:07:00Z">
        <w:r>
          <w:t>was</w:t>
        </w:r>
      </w:ins>
      <w:r>
        <w:t xml:space="preserve"> unable to recover from the antibiotic perturbation, whereas clearance occurred when the community was capable of returning to its original structure.</w:t>
      </w:r>
    </w:p>
    <w:p w14:paraId="6E5DC391" w14:textId="266ECFCB" w:rsidR="003E18D0" w:rsidRDefault="00730DCA">
      <w:pPr>
        <w:pStyle w:val="BodyText"/>
      </w:pPr>
      <w:r>
        <w:t xml:space="preserve">Finally, we identified the differences in </w:t>
      </w:r>
      <w:r>
        <w:rPr>
          <w:i/>
        </w:rPr>
        <w:t>C. diffi</w:t>
      </w:r>
      <w:r>
        <w:rPr>
          <w:i/>
        </w:rPr>
        <w:t>cile</w:t>
      </w:r>
      <w:r>
        <w:t xml:space="preserve"> colonization for streptomycin-treated mice. Increasing the dose of streptomycin maintained the abundance of relatives of the </w:t>
      </w:r>
      <w:r>
        <w:rPr>
          <w:i/>
        </w:rPr>
        <w:t>Porphyromonadaceae</w:t>
      </w:r>
      <w:r>
        <w:t xml:space="preserve"> and </w:t>
      </w:r>
      <w:r>
        <w:rPr>
          <w:i/>
        </w:rPr>
        <w:t>Bacteroides</w:t>
      </w:r>
      <w:r>
        <w:t xml:space="preserve">, but reduced most of the other genera including populations of the </w:t>
      </w:r>
      <w:r>
        <w:rPr>
          <w:i/>
        </w:rPr>
        <w:t>Lactobacillus</w:t>
      </w:r>
      <w:r>
        <w:t xml:space="preserve">, </w:t>
      </w:r>
      <w:r>
        <w:rPr>
          <w:i/>
        </w:rPr>
        <w:t>Lachnospi</w:t>
      </w:r>
      <w:r>
        <w:rPr>
          <w:i/>
        </w:rPr>
        <w:t>raceae</w:t>
      </w:r>
      <w:r>
        <w:t xml:space="preserve">, </w:t>
      </w:r>
      <w:r>
        <w:rPr>
          <w:i/>
        </w:rPr>
        <w:t>Ruminococcaceae</w:t>
      </w:r>
      <w:r>
        <w:t xml:space="preserve">, </w:t>
      </w:r>
      <w:r>
        <w:rPr>
          <w:i/>
        </w:rPr>
        <w:t>Alistipes</w:t>
      </w:r>
      <w:r>
        <w:t xml:space="preserve">, and </w:t>
      </w:r>
      <w:r>
        <w:rPr>
          <w:i/>
        </w:rPr>
        <w:t>Clostridiales</w:t>
      </w:r>
      <w:r>
        <w:t xml:space="preserve"> (Figure 1F). Both communities that cleared and those that remained colonized had similar changes in diversity. Streptomycin-treated mice became mildly dissimilar (</w:t>
      </w:r>
      <w:r>
        <w:rPr>
          <w:i/>
        </w:rPr>
        <w:t>P</w:t>
      </w:r>
      <w:r>
        <w:t xml:space="preserve"> &lt; 0.05) and less diverse (</w:t>
      </w:r>
      <w:r>
        <w:rPr>
          <w:i/>
        </w:rPr>
        <w:t>P</w:t>
      </w:r>
      <w:r>
        <w:t xml:space="preserve"> &lt; 0.05) w</w:t>
      </w:r>
      <w:r>
        <w:t>ith streptomycin treatment but by the end of the experiment returned to resemble the pre-antibiotic community (</w:t>
      </w:r>
      <w:r>
        <w:rPr>
          <w:i/>
        </w:rPr>
        <w:t>P</w:t>
      </w:r>
      <w:r>
        <w:t xml:space="preserve"> &lt; 0.05) (Figure 2C). </w:t>
      </w:r>
      <w:r>
        <w:lastRenderedPageBreak/>
        <w:t xml:space="preserve">Those communities that remained colonized had slightly lower alpha-diversity than those that cleared </w:t>
      </w:r>
      <w:r>
        <w:rPr>
          <w:i/>
        </w:rPr>
        <w:t>C. difficile</w:t>
      </w:r>
      <w:r>
        <w:t>. (</w:t>
      </w:r>
      <w:r>
        <w:rPr>
          <w:i/>
        </w:rPr>
        <w:t>P</w:t>
      </w:r>
      <w:r>
        <w:t xml:space="preserve"> &lt; 0.</w:t>
      </w:r>
      <w:r>
        <w:t xml:space="preserve">05). Persistently colonized mice had reduced relative abundance of relatives of </w:t>
      </w:r>
      <w:r>
        <w:rPr>
          <w:i/>
        </w:rPr>
        <w:t>Alistipes</w:t>
      </w:r>
      <w:r>
        <w:t xml:space="preserve">, </w:t>
      </w:r>
      <w:r>
        <w:rPr>
          <w:i/>
        </w:rPr>
        <w:t>Anaeroplasma</w:t>
      </w:r>
      <w:r>
        <w:t xml:space="preserve">, and </w:t>
      </w:r>
      <w:r>
        <w:rPr>
          <w:i/>
        </w:rPr>
        <w:t>Porphyromonadaceae</w:t>
      </w:r>
      <w:r>
        <w:t xml:space="preserve"> at time of challenge compared to the mice that cleared </w:t>
      </w:r>
      <w:r>
        <w:rPr>
          <w:i/>
        </w:rPr>
        <w:t xml:space="preserve">C. </w:t>
      </w:r>
      <w:del w:id="73" w:author="Nicholas Lesniak" w:date="2021-03-12T12:07:00Z">
        <w:r>
          <w:rPr>
            <w:i/>
          </w:rPr>
          <w:delText>difficle</w:delText>
        </w:r>
      </w:del>
      <w:ins w:id="74" w:author="Nicholas Lesniak" w:date="2021-03-12T12:07:00Z">
        <w:r>
          <w:rPr>
            <w:i/>
          </w:rPr>
          <w:t>difficile</w:t>
        </w:r>
      </w:ins>
      <w:r>
        <w:t xml:space="preserve"> </w:t>
      </w:r>
      <w:r>
        <w:t xml:space="preserve">(Figure 3B). At the end of the experiment the mice that were still colonized had lower abundances of </w:t>
      </w:r>
      <w:r>
        <w:rPr>
          <w:i/>
        </w:rPr>
        <w:t>Turicibacter</w:t>
      </w:r>
      <w:r>
        <w:t xml:space="preserve">, </w:t>
      </w:r>
      <w:r>
        <w:rPr>
          <w:i/>
        </w:rPr>
        <w:t>Alistipes</w:t>
      </w:r>
      <w:r>
        <w:t xml:space="preserve">, and </w:t>
      </w:r>
      <w:r>
        <w:rPr>
          <w:i/>
        </w:rPr>
        <w:t>Lactobacillus</w:t>
      </w:r>
      <w:r>
        <w:t>. Since most of the differences were reduced relative abundances in the colonized mice, we were interested to exp</w:t>
      </w:r>
      <w:r>
        <w:t xml:space="preserve">lore what temporal changes occurred between pre-antibiotic treatment, the time of challenge, and the end of the experiment for the communities that cleared </w:t>
      </w:r>
      <w:r>
        <w:rPr>
          <w:i/>
        </w:rPr>
        <w:t>C. difficile</w:t>
      </w:r>
      <w:r>
        <w:t>. The temporal changes in streptomycin-treated mice were more subtle than those observed</w:t>
      </w:r>
      <w:r>
        <w:t xml:space="preserve"> with the other antibiotic treatments. At the time of challenge, the communities that remained </w:t>
      </w:r>
      <w:del w:id="75" w:author="Nicholas Lesniak" w:date="2021-03-12T12:07:00Z">
        <w:r>
          <w:delText>colonization</w:delText>
        </w:r>
      </w:del>
      <w:ins w:id="76" w:author="Nicholas Lesniak" w:date="2021-03-12T12:07:00Z">
        <w:r>
          <w:t>colonized</w:t>
        </w:r>
      </w:ins>
      <w:r>
        <w:t xml:space="preserve"> had reductions in 4 OTUs related to the </w:t>
      </w:r>
      <w:r>
        <w:rPr>
          <w:i/>
        </w:rPr>
        <w:t>Porphyromonadaceae</w:t>
      </w:r>
      <w:r>
        <w:t xml:space="preserve">. Those that cleared </w:t>
      </w:r>
      <w:r>
        <w:rPr>
          <w:i/>
        </w:rPr>
        <w:t>C. difficile</w:t>
      </w:r>
      <w:r>
        <w:t xml:space="preserve"> also had changes in OTUs related to the </w:t>
      </w:r>
      <w:r>
        <w:rPr>
          <w:i/>
        </w:rPr>
        <w:t>Porphyromonadaceae</w:t>
      </w:r>
      <w:r>
        <w:t>,</w:t>
      </w:r>
      <w:r>
        <w:t xml:space="preserve"> however, 2 populations decreased and 2 increased in abundance (Figure 4B, D). At the end of the experiment, all communities experienced recovery of the abundance of many of the populations changed by the streptomycin treatment, but the communities that re</w:t>
      </w:r>
      <w:r>
        <w:t xml:space="preserve">mained colonized did not recover 5 of the OTUs of </w:t>
      </w:r>
      <w:r>
        <w:rPr>
          <w:i/>
        </w:rPr>
        <w:t>Alistipes</w:t>
      </w:r>
      <w:r>
        <w:t xml:space="preserve">, </w:t>
      </w:r>
      <w:r>
        <w:rPr>
          <w:i/>
        </w:rPr>
        <w:t>Lactobacillus</w:t>
      </w:r>
      <w:r>
        <w:t xml:space="preserve">, and </w:t>
      </w:r>
      <w:r>
        <w:rPr>
          <w:i/>
        </w:rPr>
        <w:t>Porphyromonadaceae</w:t>
      </w:r>
      <w:r>
        <w:t xml:space="preserve"> that were reduced by streptomycin. The differences between the streptomycin-treated mice that remained colonized and those </w:t>
      </w:r>
      <w:ins w:id="77" w:author="Nicholas Lesniak" w:date="2021-03-12T12:07:00Z">
        <w:r>
          <w:t xml:space="preserve">that </w:t>
        </w:r>
      </w:ins>
      <w:r>
        <w:t xml:space="preserve">had been cleared of </w:t>
      </w:r>
      <w:r>
        <w:rPr>
          <w:i/>
        </w:rPr>
        <w:t>C. diffic</w:t>
      </w:r>
      <w:r>
        <w:rPr>
          <w:i/>
        </w:rPr>
        <w:t>ile</w:t>
      </w:r>
      <w:r>
        <w:t xml:space="preserve"> were not as distinct as those observed with the cefoperazone treatment. The differences between colonized and cleared streptomycin-treated mice were minimal, which suggested the few differences may be responsible for the clearance. Overall, these data </w:t>
      </w:r>
      <w:r>
        <w:t xml:space="preserve">revealed that while there were commonly affected families across the antibiotic treatments, such as the </w:t>
      </w:r>
      <w:r>
        <w:rPr>
          <w:i/>
        </w:rPr>
        <w:t>Porphyromonadaceae</w:t>
      </w:r>
      <w:r>
        <w:t xml:space="preserve">, </w:t>
      </w:r>
      <w:r>
        <w:rPr>
          <w:i/>
        </w:rPr>
        <w:t>C. difficile</w:t>
      </w:r>
      <w:r>
        <w:t xml:space="preserve"> clearance was associated with community and OTU differences specific to each antibiotic.</w:t>
      </w:r>
    </w:p>
    <w:p w14:paraId="1E2476AE" w14:textId="20F36D22" w:rsidR="003E18D0" w:rsidRDefault="00730DCA">
      <w:pPr>
        <w:pStyle w:val="BodyText"/>
      </w:pPr>
      <w:r>
        <w:rPr>
          <w:b/>
        </w:rPr>
        <w:t>Distinct features of the bacte</w:t>
      </w:r>
      <w:r>
        <w:rPr>
          <w:b/>
        </w:rPr>
        <w:t>rial community at the time of infection predicted end point colonization.</w:t>
      </w:r>
      <w:r>
        <w:t xml:space="preserve"> To determine whether the community composition at the time of </w:t>
      </w:r>
      <w:r>
        <w:rPr>
          <w:i/>
        </w:rPr>
        <w:t>C. difficile</w:t>
      </w:r>
      <w:r>
        <w:t xml:space="preserve"> challenge could predict </w:t>
      </w:r>
      <w:r>
        <w:rPr>
          <w:i/>
        </w:rPr>
        <w:t>C. difficile</w:t>
      </w:r>
      <w:r>
        <w:t xml:space="preserve"> clearance, we built a machine learning model using L2 logistic regress</w:t>
      </w:r>
      <w:r>
        <w:t xml:space="preserve">ion. </w:t>
      </w:r>
      <w:ins w:id="78" w:author="Nicholas Lesniak" w:date="2021-03-12T12:07:00Z">
        <w:r>
          <w:t xml:space="preserve">We modeled all treatments together to prevent overfitting of the data and allow the model to reveal which OTUs were able to correctly predict clearance in the context of the other OTU relative abundances. </w:t>
        </w:r>
      </w:ins>
      <w:r>
        <w:t>We evaluated the predictive performance of the</w:t>
      </w:r>
      <w:r>
        <w:t xml:space="preserve"> model using the area under the receiver operating characteristic curve (AUROC), where a value of 0.5 indicated the model </w:t>
      </w:r>
      <w:del w:id="79" w:author="Nicholas Lesniak" w:date="2021-03-12T12:07:00Z">
        <w:r>
          <w:delText>is</w:delText>
        </w:r>
      </w:del>
      <w:ins w:id="80" w:author="Nicholas Lesniak" w:date="2021-03-12T12:07:00Z">
        <w:r>
          <w:t>was</w:t>
        </w:r>
      </w:ins>
      <w:r>
        <w:t xml:space="preserve"> random and 1.0 indicated the model always correctly predicts the outcome. Our model resulted in a AUROC of 0.986 [IQR 0.970-1.000]</w:t>
      </w:r>
      <w:r>
        <w:t xml:space="preserve">, which suggested that the model was able to use the relative abundance of OTUs at the time of challenge to accurately predict colonization clearance (Figure </w:t>
      </w:r>
      <w:del w:id="81" w:author="Nicholas Lesniak" w:date="2021-03-12T12:07:00Z">
        <w:r>
          <w:delText>S3</w:delText>
        </w:r>
      </w:del>
      <w:ins w:id="82" w:author="Nicholas Lesniak" w:date="2021-03-12T12:07:00Z">
        <w:r>
          <w:t>S5</w:t>
        </w:r>
      </w:ins>
      <w:r>
        <w:t>). To assess the important features, we randomly permuted each OTU feature by removing it from t</w:t>
      </w:r>
      <w:r>
        <w:t xml:space="preserve">he training set to determine its effect on the prediction (Figure 5A). The most important feature was an OTU related to the </w:t>
      </w:r>
      <w:r>
        <w:rPr>
          <w:i/>
        </w:rPr>
        <w:t>Enterobacteriaceae</w:t>
      </w:r>
      <w:r>
        <w:t>, whose abundance predicted clearance. This result appears to have been strongly driven by the clindamycin data (F</w:t>
      </w:r>
      <w:r>
        <w:t xml:space="preserve">igure 5B, C). The remaining </w:t>
      </w:r>
      <w:del w:id="83" w:author="Nicholas Lesniak" w:date="2021-03-12T12:07:00Z">
        <w:r>
          <w:delText>OTU features</w:delText>
        </w:r>
      </w:del>
      <w:ins w:id="84" w:author="Nicholas Lesniak" w:date="2021-03-12T12:07:00Z">
        <w:r>
          <w:t>OTUs</w:t>
        </w:r>
      </w:ins>
      <w:r>
        <w:t xml:space="preserve"> did not have a large effect on the model performance, which suggested that the model decision was spread across many features. These results revealed the model used the relative abundance data of the community members and t</w:t>
      </w:r>
      <w:r>
        <w:t xml:space="preserve">he relationship between those abundances to correctly classify clearance. There were many OTUs with treatment and outcome specific abundance patterns that did not agree with the odds ratio of the OTU used by the model. For example, </w:t>
      </w:r>
      <w:r>
        <w:rPr>
          <w:i/>
        </w:rPr>
        <w:lastRenderedPageBreak/>
        <w:t>Enterobacteriaceae</w:t>
      </w:r>
      <w:r>
        <w:t xml:space="preserve"> abund</w:t>
      </w:r>
      <w:r>
        <w:t xml:space="preserve">ance influenced the model to predict clearance (Figure 5B), however in experiments that used cefoperazone, the communities that remained colonized had higher abundances of </w:t>
      </w:r>
      <w:r>
        <w:rPr>
          <w:i/>
        </w:rPr>
        <w:t>Enterobacteriaceae</w:t>
      </w:r>
      <w:r>
        <w:t xml:space="preserve"> than the communities that cleared colonization (Figure 5C). The m</w:t>
      </w:r>
      <w:r>
        <w:t xml:space="preserve">odel arrived at the correct prediction through the </w:t>
      </w:r>
      <w:ins w:id="85" w:author="Nicholas Lesniak" w:date="2021-03-12T12:07:00Z">
        <w:r>
          <w:t xml:space="preserve">collective </w:t>
        </w:r>
      </w:ins>
      <w:r>
        <w:t xml:space="preserve">influence of other OTUs. Therefore, the model used different combinations of multiple OTUs and their relative abundances across treatments to predict </w:t>
      </w:r>
      <w:r>
        <w:rPr>
          <w:i/>
        </w:rPr>
        <w:t>C. difficile</w:t>
      </w:r>
      <w:r>
        <w:t xml:space="preserve"> clearance. These data can offer</w:t>
      </w:r>
      <w:r>
        <w:t xml:space="preserve"> a basis for hypotheses regarding the distinct combinations of bacteria that promote </w:t>
      </w:r>
      <w:r>
        <w:rPr>
          <w:i/>
        </w:rPr>
        <w:t>C. difficile</w:t>
      </w:r>
      <w:r>
        <w:t xml:space="preserve"> clearance.</w:t>
      </w:r>
    </w:p>
    <w:p w14:paraId="77E9C55A" w14:textId="35AE6534" w:rsidR="003E18D0" w:rsidRDefault="00730DCA">
      <w:pPr>
        <w:pStyle w:val="BodyText"/>
      </w:pPr>
      <w:r>
        <w:rPr>
          <w:b/>
        </w:rPr>
        <w:t xml:space="preserve">Conditional independence networks revealed treatment-specific relationships between the community members and </w:t>
      </w:r>
      <w:r>
        <w:rPr>
          <w:b/>
          <w:i/>
        </w:rPr>
        <w:t>C. difficile</w:t>
      </w:r>
      <w:r>
        <w:rPr>
          <w:b/>
        </w:rPr>
        <w:t xml:space="preserve"> during colonization clea</w:t>
      </w:r>
      <w:r>
        <w:rPr>
          <w:b/>
        </w:rPr>
        <w:t>rance.</w:t>
      </w:r>
      <w:r>
        <w:t xml:space="preserve"> </w:t>
      </w:r>
      <w:del w:id="86" w:author="Nicholas Lesniak" w:date="2021-03-12T12:07:00Z">
        <w:r>
          <w:delText>We next investigated</w:delText>
        </w:r>
      </w:del>
      <w:ins w:id="87" w:author="Nicholas Lesniak" w:date="2021-03-12T12:07:00Z">
        <w:r>
          <w:t>Finally, we explored</w:t>
        </w:r>
      </w:ins>
      <w:r>
        <w:t xml:space="preserve"> the relationship between temporal changes in the community and </w:t>
      </w:r>
      <w:r>
        <w:rPr>
          <w:i/>
        </w:rPr>
        <w:t>C. difficile</w:t>
      </w:r>
      <w:r>
        <w:t xml:space="preserve"> by building a conditional independence network for each treatment using SPIEC-EASI (sparse inverse covariance estimation for ecological association infe</w:t>
      </w:r>
      <w:r>
        <w:t xml:space="preserve">rence) (21). First, we focused on the first-order associations of </w:t>
      </w:r>
      <w:r>
        <w:rPr>
          <w:i/>
        </w:rPr>
        <w:t>C. difficile</w:t>
      </w:r>
      <w:r>
        <w:t xml:space="preserve"> (Figure 6A). In clindamycin-treated mice, </w:t>
      </w:r>
      <w:r>
        <w:rPr>
          <w:i/>
        </w:rPr>
        <w:t>C. difficile</w:t>
      </w:r>
      <w:r>
        <w:t xml:space="preserve"> had positive associations with relatives of </w:t>
      </w:r>
      <w:r>
        <w:rPr>
          <w:i/>
        </w:rPr>
        <w:t>Enterobacteriaceae</w:t>
      </w:r>
      <w:r>
        <w:t xml:space="preserve">, </w:t>
      </w:r>
      <w:r>
        <w:rPr>
          <w:i/>
        </w:rPr>
        <w:t>Pseudomonas</w:t>
      </w:r>
      <w:r>
        <w:t xml:space="preserve">, and </w:t>
      </w:r>
      <w:r>
        <w:rPr>
          <w:i/>
        </w:rPr>
        <w:t>Olsenella</w:t>
      </w:r>
      <w:r>
        <w:t xml:space="preserve"> and negative associations with </w:t>
      </w:r>
      <w:r>
        <w:t xml:space="preserve">relatives of the </w:t>
      </w:r>
      <w:r>
        <w:rPr>
          <w:i/>
        </w:rPr>
        <w:t>Lachnospiraceae</w:t>
      </w:r>
      <w:r>
        <w:t xml:space="preserve"> and </w:t>
      </w:r>
      <w:r>
        <w:rPr>
          <w:i/>
        </w:rPr>
        <w:t>Clostridium</w:t>
      </w:r>
      <w:r>
        <w:t xml:space="preserve"> XIVa. </w:t>
      </w:r>
      <w:r>
        <w:rPr>
          <w:i/>
        </w:rPr>
        <w:t>C. difficile</w:t>
      </w:r>
      <w:r>
        <w:t xml:space="preserve"> had limited associations in cefoperazone-treated mice; the primary association was positive with relatives of </w:t>
      </w:r>
      <w:r>
        <w:rPr>
          <w:i/>
        </w:rPr>
        <w:t>Enterobacteriaceae</w:t>
      </w:r>
      <w:r>
        <w:t xml:space="preserve">. In streptomycin-treated mice, </w:t>
      </w:r>
      <w:r>
        <w:rPr>
          <w:i/>
        </w:rPr>
        <w:t>C. difficile</w:t>
      </w:r>
      <w:r>
        <w:t xml:space="preserve"> had negative as</w:t>
      </w:r>
      <w:r>
        <w:t xml:space="preserve">sociations with relatives of the </w:t>
      </w:r>
      <w:r>
        <w:rPr>
          <w:i/>
        </w:rPr>
        <w:t>Porphyromonadaceae</w:t>
      </w:r>
      <w:r>
        <w:t xml:space="preserve"> and positive associations with populations of the </w:t>
      </w:r>
      <w:r>
        <w:rPr>
          <w:i/>
        </w:rPr>
        <w:t>Ruminococcaceae</w:t>
      </w:r>
      <w:r>
        <w:t xml:space="preserve">, </w:t>
      </w:r>
      <w:r>
        <w:rPr>
          <w:i/>
        </w:rPr>
        <w:t>Bacteroidetes</w:t>
      </w:r>
      <w:r>
        <w:t xml:space="preserve">, </w:t>
      </w:r>
      <w:r>
        <w:rPr>
          <w:i/>
        </w:rPr>
        <w:t>Clostridium</w:t>
      </w:r>
      <w:r>
        <w:t xml:space="preserve"> IV and </w:t>
      </w:r>
      <w:r>
        <w:rPr>
          <w:i/>
        </w:rPr>
        <w:t>Olsenella</w:t>
      </w:r>
      <w:r>
        <w:t>. Next, we quantified the degree centrality, the number of associations between each OTU for t</w:t>
      </w:r>
      <w:r>
        <w:t>he whole network of each antibiotic and outcome, and betweenness centrality, the number of associations connecting two OTUs that pass through an OTU (Figure 6B). This analysis revealed cefoperazone treatment resulted in networks primarily composed of singu</w:t>
      </w:r>
      <w:r>
        <w:t>lar associations with much lower degree centrality (</w:t>
      </w:r>
      <w:r>
        <w:rPr>
          <w:i/>
        </w:rPr>
        <w:t>P</w:t>
      </w:r>
      <w:r>
        <w:t xml:space="preserve"> &lt; 0.05) and betweenness centrality (</w:t>
      </w:r>
      <w:r>
        <w:rPr>
          <w:i/>
        </w:rPr>
        <w:t>P</w:t>
      </w:r>
      <w:r>
        <w:t xml:space="preserve"> &lt; 0.05) than the other antibiotic treatments. Communities that were treated with cefoperazone that resulted in cleared or persistent colonization had 10 to 100-fold</w:t>
      </w:r>
      <w:r>
        <w:t xml:space="preserve"> lower betweenness centrality values than communities treated with clindamycin or streptomycin. Collectively, these networks suggest </w:t>
      </w:r>
      <w:r>
        <w:rPr>
          <w:i/>
        </w:rPr>
        <w:t>C. difficile</w:t>
      </w:r>
      <w:r>
        <w:t xml:space="preserve"> colonization was affected by unique sets of OTUs in mice treated with clindamycin and streptomycin, but cefope</w:t>
      </w:r>
      <w:r>
        <w:t xml:space="preserve">razone treatment eliminated bacteria critical to maintaining community interactions and had few populations that associated with </w:t>
      </w:r>
      <w:r>
        <w:rPr>
          <w:i/>
        </w:rPr>
        <w:t>C. difficile</w:t>
      </w:r>
      <w:r>
        <w:t>.</w:t>
      </w:r>
    </w:p>
    <w:p w14:paraId="5E450D39" w14:textId="77777777" w:rsidR="003E18D0" w:rsidRDefault="00730DCA">
      <w:pPr>
        <w:pStyle w:val="Heading2"/>
      </w:pPr>
      <w:bookmarkStart w:id="88" w:name="discussion"/>
      <w:r>
        <w:t>Discussion</w:t>
      </w:r>
      <w:bookmarkEnd w:id="88"/>
    </w:p>
    <w:p w14:paraId="1A19238B" w14:textId="77777777" w:rsidR="003E18D0" w:rsidRDefault="00730DCA">
      <w:pPr>
        <w:pStyle w:val="FirstParagraph"/>
      </w:pPr>
      <w:r>
        <w:t xml:space="preserve">We have shown that different antibiotic treatments resulted in specific changes to the microbiota that were associated with </w:t>
      </w:r>
      <w:r>
        <w:rPr>
          <w:i/>
        </w:rPr>
        <w:t>C. difficile</w:t>
      </w:r>
      <w:r>
        <w:t xml:space="preserve"> clearance. Clindamycin-treated mice became susceptible with a dominant bloom in populations related to </w:t>
      </w:r>
      <w:r>
        <w:rPr>
          <w:i/>
        </w:rPr>
        <w:t>Enterobacteriace</w:t>
      </w:r>
      <w:r>
        <w:rPr>
          <w:i/>
        </w:rPr>
        <w:t>ae</w:t>
      </w:r>
      <w:r>
        <w:t>. Clearance was associated with the resolution of the bloom and recovery of bacteria that were reduced by the antibiotic treatment. Cefoperazone-treated mice became susceptible with the expansion of numerous facultative anaerobes. Communities with a sust</w:t>
      </w:r>
      <w:r>
        <w:t xml:space="preserve">ained presence of these facultative anaerobes were unable to recover from the initial antibiotic perturbation or clear the colonization, whereas the communities that returned to their initial community were able to clear </w:t>
      </w:r>
      <w:r>
        <w:rPr>
          <w:i/>
        </w:rPr>
        <w:t>C. difficile</w:t>
      </w:r>
      <w:r>
        <w:t xml:space="preserve"> colonization. Streptom</w:t>
      </w:r>
      <w:r>
        <w:t xml:space="preserve">ycin-treated mice </w:t>
      </w:r>
      <w:r>
        <w:lastRenderedPageBreak/>
        <w:t xml:space="preserve">became susceptible with fewer and smaller changes than the other treatments. The communities that cleared colonization had slightly higher </w:t>
      </w:r>
      <m:oMath>
        <m:r>
          <w:rPr>
            <w:rFonts w:ascii="Cambria Math" w:hAnsi="Cambria Math"/>
          </w:rPr>
          <m:t>α</m:t>
        </m:r>
      </m:oMath>
      <w:r>
        <w:t>-diversity than those that remained colonized. Additionally, all communities in mice treated with</w:t>
      </w:r>
      <w:r>
        <w:t xml:space="preserve"> streptomycin had similar numbers of OTUs changing through the experiment but the specific OTUs were different for each outcome. These observations support our hypothesis that each colonized community has antibiotic-specific changes that create unique cond</w:t>
      </w:r>
      <w:r>
        <w:t xml:space="preserve">itions for </w:t>
      </w:r>
      <w:r>
        <w:rPr>
          <w:i/>
        </w:rPr>
        <w:t>C. difficile</w:t>
      </w:r>
      <w:r>
        <w:t xml:space="preserve"> colonization and requires specific changes within each community to clear </w:t>
      </w:r>
      <w:r>
        <w:rPr>
          <w:i/>
        </w:rPr>
        <w:t>C. difficile</w:t>
      </w:r>
      <w:r>
        <w:t>.</w:t>
      </w:r>
    </w:p>
    <w:p w14:paraId="51754B2F" w14:textId="23EFE05D" w:rsidR="003E18D0" w:rsidRDefault="00730DCA">
      <w:pPr>
        <w:pStyle w:val="BodyText"/>
      </w:pPr>
      <w:r>
        <w:t xml:space="preserve">Previous studies have identified microbiota associated with </w:t>
      </w:r>
      <w:ins w:id="89" w:author="Nicholas Lesniak" w:date="2021-03-12T12:07:00Z">
        <w:r>
          <w:t xml:space="preserve">reduced </w:t>
        </w:r>
      </w:ins>
      <w:r>
        <w:rPr>
          <w:i/>
        </w:rPr>
        <w:t>C. difficile</w:t>
      </w:r>
      <w:r>
        <w:t xml:space="preserve"> colonization</w:t>
      </w:r>
      <w:del w:id="90" w:author="Nicholas Lesniak" w:date="2021-03-12T12:07:00Z">
        <w:r>
          <w:delText xml:space="preserve"> resistance</w:delText>
        </w:r>
      </w:del>
      <w:r>
        <w:t xml:space="preserve"> in either a set of closely related murine communit</w:t>
      </w:r>
      <w:r>
        <w:t xml:space="preserve">ies or collectively across many different susceptible communities (11, 15, 22). </w:t>
      </w:r>
      <w:del w:id="91" w:author="Nicholas Lesniak" w:date="2021-03-12T12:07:00Z">
        <w:r>
          <w:delText>These bacteria were then</w:delText>
        </w:r>
      </w:del>
      <w:ins w:id="92" w:author="Nicholas Lesniak" w:date="2021-03-12T12:07:00Z">
        <w:r>
          <w:t>Bacteria from these studies have since been</w:t>
        </w:r>
      </w:ins>
      <w:r>
        <w:t xml:space="preserve"> tested in </w:t>
      </w:r>
      <w:r>
        <w:rPr>
          <w:i/>
        </w:rPr>
        <w:t>C. difficile</w:t>
      </w:r>
      <w:r>
        <w:t xml:space="preserve"> infection models. These experiments </w:t>
      </w:r>
      <w:del w:id="93" w:author="Nicholas Lesniak" w:date="2021-03-12T12:07:00Z">
        <w:r>
          <w:delText>were able to show</w:delText>
        </w:r>
      </w:del>
      <w:ins w:id="94" w:author="Nicholas Lesniak" w:date="2021-03-12T12:07:00Z">
        <w:r>
          <w:t>either showed</w:t>
        </w:r>
      </w:ins>
      <w:r>
        <w:t xml:space="preserve"> decreased colonization </w:t>
      </w:r>
      <w:del w:id="95" w:author="Nicholas Lesniak" w:date="2021-03-12T12:07:00Z">
        <w:r>
          <w:delText>but were unable to fully clear</w:delText>
        </w:r>
      </w:del>
      <w:ins w:id="96" w:author="Nicholas Lesniak" w:date="2021-03-12T12:07:00Z">
        <w:r>
          <w:t>not elimination of</w:t>
        </w:r>
      </w:ins>
      <w:r>
        <w:t xml:space="preserve"> </w:t>
      </w:r>
      <w:r>
        <w:rPr>
          <w:i/>
        </w:rPr>
        <w:t>C. difficile</w:t>
      </w:r>
      <w:r>
        <w:t xml:space="preserve"> (11,</w:t>
      </w:r>
      <w:r>
        <w:t xml:space="preserve"> 23</w:t>
      </w:r>
      <w:ins w:id="97" w:author="Nicholas Lesniak" w:date="2021-03-12T12:07:00Z">
        <w:r>
          <w:t>) or only demonstrated elimination in the model it was developed (15</w:t>
        </w:r>
      </w:ins>
      <w:r>
        <w:t xml:space="preserve">). Rather than looking for similarities across all susceptible communities, we explored the changes that were associated with </w:t>
      </w:r>
      <w:r>
        <w:rPr>
          <w:i/>
        </w:rPr>
        <w:t>C. difficile</w:t>
      </w:r>
      <w:r>
        <w:t xml:space="preserve"> clearance for each antibiotic. Even though the</w:t>
      </w:r>
      <w:r>
        <w:t xml:space="preserve">se mice all came from the same breeding colony with similar initial microbiomes, </w:t>
      </w:r>
      <w:r>
        <w:rPr>
          <w:i/>
        </w:rPr>
        <w:t>C. difficile</w:t>
      </w:r>
      <w:r>
        <w:t xml:space="preserve"> clearance was associated with antibiotic-specific changes in community diversity, OTU abundances, and associations between OTUs. Our data suggest that the set of </w:t>
      </w:r>
      <w:r>
        <w:t xml:space="preserve">bacteria necessary to restore colonization resistance following one antibiotic perturbation may not be effective for all antibiotic perturbations. We have developed this modeling framework starting from a single mouse community. It should also be relevant </w:t>
      </w:r>
      <w:r>
        <w:t>when considering interpersonal variation among humans (24).</w:t>
      </w:r>
    </w:p>
    <w:p w14:paraId="1BD2330D" w14:textId="447F1F95" w:rsidR="003E18D0" w:rsidRDefault="00730DCA">
      <w:pPr>
        <w:pStyle w:val="BodyText"/>
      </w:pPr>
      <w:r>
        <w:t xml:space="preserve">Recent studies have begun to uncover how communities affect </w:t>
      </w:r>
      <w:r>
        <w:rPr>
          <w:i/>
        </w:rPr>
        <w:t>C. difficile</w:t>
      </w:r>
      <w:r>
        <w:t xml:space="preserve"> colonization (17–20, 24). We attempted to understand the general trends in each antibiotic treatment that lead to clearance</w:t>
      </w:r>
      <w:r>
        <w:t xml:space="preserve"> of </w:t>
      </w:r>
      <w:r>
        <w:rPr>
          <w:i/>
        </w:rPr>
        <w:t>C. difficile</w:t>
      </w:r>
      <w:r>
        <w:t xml:space="preserve">. We categorized the general changes and microbial relationships of these experiments into three models. First, a model of temporary opportunity characterized by the transient dominance of a facultative anaerobe which permits </w:t>
      </w:r>
      <w:r>
        <w:rPr>
          <w:i/>
        </w:rPr>
        <w:t>C. difficile</w:t>
      </w:r>
      <w:r>
        <w:t xml:space="preserve"> c</w:t>
      </w:r>
      <w:r>
        <w:t xml:space="preserve">olonization but </w:t>
      </w:r>
      <w:r>
        <w:rPr>
          <w:i/>
        </w:rPr>
        <w:t>C. difficile</w:t>
      </w:r>
      <w:r>
        <w:t xml:space="preserve"> is not able to persist, as with clindamycin treatment. We hypothesize this susceptibility is due to a transient repression of community members and interventions which further perturb the community may worsen the infection. Tim</w:t>
      </w:r>
      <w:r>
        <w:t xml:space="preserve">e alone may be sufficient for the community to clear colonization (15, 22, 25) but treating the community with an antibiotic or the bowel preparation for an FMT (26, 27) may prolong susceptibility by eliminating protective functions or opening new niches. </w:t>
      </w:r>
      <w:r>
        <w:t>Second, a model of an extensive opportunity characterized by a significant perturbation leading to a persistent increase in facultative anaerobes and exposing multiple niches, as with cefoperazone treatment. These communities appear to have been severely d</w:t>
      </w:r>
      <w:r>
        <w:t xml:space="preserve">epleted of multiple critical community members and are likely lacking numerous protective functions (20). We hypothesize multiple niches are </w:t>
      </w:r>
      <w:ins w:id="98" w:author="Nicholas Lesniak" w:date="2021-03-12T12:07:00Z">
        <w:r>
          <w:t xml:space="preserve">made </w:t>
        </w:r>
      </w:ins>
      <w:r>
        <w:t xml:space="preserve">available for </w:t>
      </w:r>
      <w:r>
        <w:rPr>
          <w:i/>
        </w:rPr>
        <w:t>C. difficile</w:t>
      </w:r>
      <w:r>
        <w:t xml:space="preserve"> to colonize</w:t>
      </w:r>
      <w:ins w:id="99" w:author="Nicholas Lesniak" w:date="2021-03-12T12:07:00Z">
        <w:r>
          <w:t xml:space="preserve"> through reduced populations of bacteria that produce inhibitory molecul</w:t>
        </w:r>
        <w:r>
          <w:t>es or compete for either nutrients or space, increasing available resources</w:t>
        </w:r>
      </w:ins>
      <w:r>
        <w:t xml:space="preserve">. In this scenario, a full FMT may be insufficient to provide adequate diversity and abundance to outcompete and occupy all the exposed niches. Multiple FMTs (28, 29) or transplant </w:t>
      </w:r>
      <w:r>
        <w:t xml:space="preserve">of an enriched fecal community (30) may be necessary to recover the microbiota enough to outcompete </w:t>
      </w:r>
      <w:r>
        <w:rPr>
          <w:i/>
        </w:rPr>
        <w:t>C. difficile</w:t>
      </w:r>
      <w:r>
        <w:t xml:space="preserve"> for the nutrient niches and replace the missing protective functions. Third, a model of a specific opportunity characterized by a perturbation </w:t>
      </w:r>
      <w:r>
        <w:t xml:space="preserve">that only affects a select portion of the </w:t>
      </w:r>
      <w:r>
        <w:lastRenderedPageBreak/>
        <w:t xml:space="preserve">microbiota, leading to small changes in relative abundance and a slight decrease in diversity, opening a limited niche for </w:t>
      </w:r>
      <w:r>
        <w:rPr>
          <w:i/>
        </w:rPr>
        <w:t>C. difficile</w:t>
      </w:r>
      <w:r>
        <w:t xml:space="preserve"> to colonize, as with streptomycin treatment. We hypothesize that a few specifi</w:t>
      </w:r>
      <w:r>
        <w:t xml:space="preserve">c </w:t>
      </w:r>
      <w:del w:id="100" w:author="Nicholas Lesniak" w:date="2021-03-12T12:07:00Z">
        <w:r>
          <w:delText>bacteria</w:delText>
        </w:r>
      </w:del>
      <w:ins w:id="101" w:author="Nicholas Lesniak" w:date="2021-03-12T12:07:00Z">
        <w:r>
          <w:t>bacterial species with key inhibitory functions</w:t>
        </w:r>
      </w:ins>
      <w:r>
        <w:t xml:space="preserve"> would be necessary to recolonize the exposed niche space and eliminate </w:t>
      </w:r>
      <w:r>
        <w:rPr>
          <w:i/>
        </w:rPr>
        <w:t>C. difficile</w:t>
      </w:r>
      <w:r>
        <w:t xml:space="preserve"> colonization (13, 17). A fecal microbiota transplant may contain the bacterial diversity needed to fill the open niche spa</w:t>
      </w:r>
      <w:r>
        <w:t xml:space="preserve">ce and help supplant </w:t>
      </w:r>
      <w:r>
        <w:rPr>
          <w:i/>
        </w:rPr>
        <w:t>C. difficile</w:t>
      </w:r>
      <w:r>
        <w:t xml:space="preserve"> from the exposed niche of the colonized community. Analyzing each of these colonization models individually allowed us to understand how each may clear </w:t>
      </w:r>
      <w:r>
        <w:rPr>
          <w:i/>
        </w:rPr>
        <w:t>C. difficile</w:t>
      </w:r>
      <w:r>
        <w:t xml:space="preserve"> colonization.</w:t>
      </w:r>
    </w:p>
    <w:p w14:paraId="69FD3F8E" w14:textId="3DE057F5" w:rsidR="003E18D0" w:rsidRDefault="00730DCA">
      <w:pPr>
        <w:pStyle w:val="BodyText"/>
      </w:pPr>
      <w:r>
        <w:t xml:space="preserve">Future investigations can further identify </w:t>
      </w:r>
      <w:r>
        <w:t xml:space="preserve">the exposed niches of susceptible communities and the requirements to clear </w:t>
      </w:r>
      <w:r>
        <w:rPr>
          <w:i/>
        </w:rPr>
        <w:t>C. difficile</w:t>
      </w:r>
      <w:r>
        <w:t xml:space="preserve"> colonization. One common theme for susceptibility across treatments was the increased abundance of facultative anaerobes. These blooms of facultative anaerobes could b</w:t>
      </w:r>
      <w:r>
        <w:t>e attributed to the loss of the indigenous obligate anaerobes with antibiotic treatment (31, 32). However, it is unclear what prevents the succession from the facultative anaerobes back to the obligate anaerobes in cefoperazone-treated mice. Future studies</w:t>
      </w:r>
      <w:r>
        <w:t xml:space="preserve"> should investigate the relationship between facultative anaerobe blooms and susceptibility to colonization as well as interventions to recover the obligate anaerobes. Another aspect to consider in future experiments is </w:t>
      </w:r>
      <w:r>
        <w:rPr>
          <w:i/>
        </w:rPr>
        <w:t>C. difficile</w:t>
      </w:r>
      <w:r>
        <w:t xml:space="preserve"> strain specificity. Oth</w:t>
      </w:r>
      <w:r>
        <w:t xml:space="preserve">er strains may fill different niche space and fill other community interactions (33–35). For example, more virulent strains, like </w:t>
      </w:r>
      <w:r>
        <w:rPr>
          <w:i/>
        </w:rPr>
        <w:t>C. difficile</w:t>
      </w:r>
      <w:r>
        <w:t xml:space="preserve"> VPI 10463, may have a greater effect on the gut environment since it produces more toxin </w:t>
      </w:r>
      <w:ins w:id="102" w:author="Nicholas Lesniak" w:date="2021-03-12T12:07:00Z">
        <w:r>
          <w:t>and drives a stronger im</w:t>
        </w:r>
        <w:r>
          <w:t xml:space="preserve">mune response </w:t>
        </w:r>
      </w:ins>
      <w:r>
        <w:t xml:space="preserve">(15, </w:t>
      </w:r>
      <w:ins w:id="103" w:author="Nicholas Lesniak" w:date="2021-03-12T12:07:00Z">
        <w:r>
          <w:t xml:space="preserve">35, </w:t>
        </w:r>
      </w:ins>
      <w:r>
        <w:t xml:space="preserve">36). Those differences could </w:t>
      </w:r>
      <w:del w:id="104" w:author="Nicholas Lesniak" w:date="2021-03-12T12:07:00Z">
        <w:r>
          <w:delText>have different im</w:delText>
        </w:r>
        <w:r>
          <w:delText>pacts on the susceptible community</w:delText>
        </w:r>
      </w:del>
      <w:ins w:id="105" w:author="Nicholas Lesniak" w:date="2021-03-12T12:07:00Z">
        <w:r>
          <w:t xml:space="preserve">lead to greater increases in inflammatory conditions and further increase populations that thrive in these conditions, such as </w:t>
        </w:r>
        <w:r>
          <w:rPr>
            <w:i/>
          </w:rPr>
          <w:t>Enterobacteriaceae</w:t>
        </w:r>
        <w:r>
          <w:t>,</w:t>
        </w:r>
      </w:ins>
      <w:r>
        <w:t xml:space="preserve"> and change the requirements to clear </w:t>
      </w:r>
      <w:r>
        <w:rPr>
          <w:i/>
        </w:rPr>
        <w:t>C. difficile</w:t>
      </w:r>
      <w:del w:id="106" w:author="Nicholas Lesniak" w:date="2021-03-12T12:07:00Z">
        <w:r>
          <w:delText>.</w:delText>
        </w:r>
      </w:del>
      <w:ins w:id="107" w:author="Nicholas Lesniak" w:date="2021-03-12T12:07:00Z">
        <w:r>
          <w:t xml:space="preserve"> (31, 37</w:t>
        </w:r>
        <w:r>
          <w:t>, 38).</w:t>
        </w:r>
      </w:ins>
      <w:r>
        <w:t xml:space="preserve"> Finally, we have shown that the functions found in communities at peak colonization </w:t>
      </w:r>
      <w:del w:id="108" w:author="Nicholas Lesniak" w:date="2021-03-12T12:07:00Z">
        <w:r>
          <w:delText>are</w:delText>
        </w:r>
      </w:del>
      <w:ins w:id="109" w:author="Nicholas Lesniak" w:date="2021-03-12T12:07:00Z">
        <w:r>
          <w:t>were</w:t>
        </w:r>
      </w:ins>
      <w:r>
        <w:t xml:space="preserve"> antibiotic-specific (20). </w:t>
      </w:r>
      <w:del w:id="110" w:author="Nicholas Lesniak" w:date="2021-03-12T12:07:00Z">
        <w:r>
          <w:delText>Here, we have shown</w:delText>
        </w:r>
      </w:del>
      <w:ins w:id="111" w:author="Nicholas Lesniak" w:date="2021-03-12T12:07:00Z">
        <w:r>
          <w:t>We found that</w:t>
        </w:r>
      </w:ins>
      <w:r>
        <w:t xml:space="preserve"> the </w:t>
      </w:r>
      <w:del w:id="112" w:author="Nicholas Lesniak" w:date="2021-03-12T12:07:00Z">
        <w:r>
          <w:delText>community</w:delText>
        </w:r>
      </w:del>
      <w:ins w:id="113" w:author="Nicholas Lesniak" w:date="2021-03-12T12:07:00Z">
        <w:r>
          <w:t>bacterial population</w:t>
        </w:r>
      </w:ins>
      <w:r>
        <w:t xml:space="preserve"> changes associated with </w:t>
      </w:r>
      <w:r>
        <w:rPr>
          <w:i/>
        </w:rPr>
        <w:t>C. difficile</w:t>
      </w:r>
      <w:r>
        <w:t xml:space="preserve"> clearance </w:t>
      </w:r>
      <w:del w:id="114" w:author="Nicholas Lesniak" w:date="2021-03-12T12:07:00Z">
        <w:r>
          <w:delText>are</w:delText>
        </w:r>
      </w:del>
      <w:ins w:id="115" w:author="Nicholas Lesniak" w:date="2021-03-12T12:07:00Z">
        <w:r>
          <w:t>were</w:t>
        </w:r>
      </w:ins>
      <w:r>
        <w:t xml:space="preserve"> antibiotic-specific. It is unknown how the </w:t>
      </w:r>
      <w:r>
        <w:t xml:space="preserve">community functions contributing to </w:t>
      </w:r>
      <w:r>
        <w:rPr>
          <w:i/>
        </w:rPr>
        <w:t>C. difficile</w:t>
      </w:r>
      <w:r>
        <w:t xml:space="preserve"> clearance compare across antibiotics.</w:t>
      </w:r>
      <w:ins w:id="116" w:author="Nicholas Lesniak" w:date="2021-03-12T12:07:00Z">
        <w:r>
          <w:t xml:space="preserve"> It is possible while we observed different changes in the bacteria populations but the functions eliminating </w:t>
        </w:r>
        <w:r>
          <w:rPr>
            <w:i/>
          </w:rPr>
          <w:t>C. difficile</w:t>
        </w:r>
        <w:r>
          <w:t xml:space="preserve"> were conserved. Additionally, it is unclear how</w:t>
        </w:r>
        <w:r>
          <w:t xml:space="preserve"> specific these functions are to the OTUs we observed. It is possible that phylogentically diverse OTUs have similar functional potiential as well as phylogentically similar OTUs having specific functions.</w:t>
        </w:r>
      </w:ins>
      <w:r>
        <w:t xml:space="preserve"> Examining the changes in transcription and metabol</w:t>
      </w:r>
      <w:r>
        <w:t xml:space="preserve">ites during clearance will help define the activities necessary to clear </w:t>
      </w:r>
      <w:r>
        <w:rPr>
          <w:i/>
        </w:rPr>
        <w:t>C. difficile</w:t>
      </w:r>
      <w:r>
        <w:t xml:space="preserve"> and if they are specific to the perturbation. This information will build upon the community differences presented in this study and move us closer to elucidating how the</w:t>
      </w:r>
      <w:r>
        <w:t xml:space="preserve"> microbiota clears </w:t>
      </w:r>
      <w:r>
        <w:rPr>
          <w:i/>
        </w:rPr>
        <w:t>C. difficile</w:t>
      </w:r>
      <w:r>
        <w:t xml:space="preserve"> colonization and developing targeted therapeutics.</w:t>
      </w:r>
    </w:p>
    <w:p w14:paraId="337C0F84" w14:textId="77777777" w:rsidR="003E18D0" w:rsidRDefault="00730DCA">
      <w:pPr>
        <w:pStyle w:val="BodyText"/>
      </w:pPr>
      <w:r>
        <w:t xml:space="preserve">We have shown that mice became susceptible to </w:t>
      </w:r>
      <w:r>
        <w:rPr>
          <w:i/>
        </w:rPr>
        <w:t>C. difficile</w:t>
      </w:r>
      <w:r>
        <w:t xml:space="preserve"> </w:t>
      </w:r>
      <w:r>
        <w:t xml:space="preserve">colonization after three different antibiotic treatments and then differed in their ability to clear the colonization. These experiments have shown that each antibiotic treatment resulted in different community changes leading to </w:t>
      </w:r>
      <w:r>
        <w:rPr>
          <w:i/>
        </w:rPr>
        <w:t>C. difficile</w:t>
      </w:r>
      <w:r>
        <w:t xml:space="preserve"> clearance. Th</w:t>
      </w:r>
      <w:r>
        <w:t xml:space="preserve">ese differences suggest that a single mechanism of infection and one treatment for all </w:t>
      </w:r>
      <w:r>
        <w:rPr>
          <w:i/>
        </w:rPr>
        <w:t>C. difficile</w:t>
      </w:r>
      <w:r>
        <w:t xml:space="preserve"> infections may not be appropriate. While our current use of FMT to eliminate CDI is highly effective, it does not work in all patients and has even resulted</w:t>
      </w:r>
      <w:r>
        <w:t xml:space="preserve"> in adverse consequences (7–10). The findings in this study may help explain why FMTs may be ineffective. Although an FMT transplants a whole community, it </w:t>
      </w:r>
      <w:r>
        <w:lastRenderedPageBreak/>
        <w:t xml:space="preserve">may not be sufficient to replace the missing community members or functions to clear </w:t>
      </w:r>
      <w:r>
        <w:rPr>
          <w:i/>
        </w:rPr>
        <w:t>C. difficile</w:t>
      </w:r>
      <w:r>
        <w:t>. A</w:t>
      </w:r>
      <w:r>
        <w:t xml:space="preserve">lternatively, the FMT procedure itself may disrupt the natural recovery of the community. The knowledge of how a community clears </w:t>
      </w:r>
      <w:r>
        <w:rPr>
          <w:i/>
        </w:rPr>
        <w:t>C. difficile</w:t>
      </w:r>
      <w:r>
        <w:t xml:space="preserve"> colonization will advance our ability to develop targeted therapies to manage CDI.</w:t>
      </w:r>
    </w:p>
    <w:p w14:paraId="396C0821" w14:textId="77777777" w:rsidR="003E18D0" w:rsidRDefault="00730DCA">
      <w:pPr>
        <w:pStyle w:val="Heading2"/>
      </w:pPr>
      <w:bookmarkStart w:id="117" w:name="materials-and-methods"/>
      <w:r>
        <w:t>Materials and Methods</w:t>
      </w:r>
      <w:bookmarkEnd w:id="117"/>
    </w:p>
    <w:p w14:paraId="0080B747" w14:textId="726457E0" w:rsidR="003E18D0" w:rsidRDefault="00730DCA">
      <w:pPr>
        <w:pStyle w:val="FirstParagraph"/>
      </w:pPr>
      <w:r>
        <w:rPr>
          <w:b/>
        </w:rPr>
        <w:t>Animal c</w:t>
      </w:r>
      <w:r>
        <w:rPr>
          <w:b/>
        </w:rPr>
        <w:t>are.</w:t>
      </w:r>
      <w:r>
        <w:t xml:space="preserve"> </w:t>
      </w:r>
      <w:del w:id="118" w:author="Nicholas Lesniak" w:date="2021-03-12T12:07:00Z">
        <w:r>
          <w:delText>All</w:delText>
        </w:r>
      </w:del>
      <w:ins w:id="119" w:author="Nicholas Lesniak" w:date="2021-03-12T12:07:00Z">
        <w:r>
          <w:t>5- to 8-week-old male and female C57BL/6</w:t>
        </w:r>
      </w:ins>
      <w:r>
        <w:t xml:space="preserve"> mice were obtained from a single breeding colony</w:t>
      </w:r>
      <w:del w:id="120" w:author="Nicholas Lesniak" w:date="2021-03-12T12:07:00Z">
        <w:r>
          <w:delText xml:space="preserve"> and</w:delText>
        </w:r>
      </w:del>
      <w:ins w:id="121" w:author="Nicholas Lesniak" w:date="2021-03-12T12:07:00Z">
        <w:r>
          <w:t>. Mice were housed in cages of 2-5 mice</w:t>
        </w:r>
      </w:ins>
      <w:r>
        <w:t xml:space="preserve"> maintained in specific-pathogen-free (SPF) conditions at the University of Michigan animal facility. </w:t>
      </w:r>
      <w:ins w:id="122" w:author="Nicholas Lesniak" w:date="2021-03-12T12:07:00Z">
        <w:r>
          <w:t>Each experimental tre</w:t>
        </w:r>
        <w:r>
          <w:t xml:space="preserve">atment used 6-11 mice and was repeated 2-4 times. </w:t>
        </w:r>
      </w:ins>
      <w:r>
        <w:t>All mouse protocols and experiments were approved by the University Committee on Use and Care of Animals at the University of Michigan and completed in agreement with approved guidelines.</w:t>
      </w:r>
    </w:p>
    <w:p w14:paraId="6503D7BD" w14:textId="77777777" w:rsidR="003E18D0" w:rsidRDefault="00730DCA">
      <w:pPr>
        <w:pStyle w:val="BodyText"/>
      </w:pPr>
      <w:r>
        <w:rPr>
          <w:b/>
        </w:rPr>
        <w:t>Antibiotic adminis</w:t>
      </w:r>
      <w:r>
        <w:rPr>
          <w:b/>
        </w:rPr>
        <w:t>tration.</w:t>
      </w:r>
      <w:r>
        <w:t xml:space="preserve"> Mice were given one of three antibiotics, cefoperazone, clindamycin, or streptomycin. Cefoperazone (0.5, 0.3, or 0.1 mg/ml) and streptomycin (5, 0.5, or 0.1 mg/ml) were delivered via drinking water for 5 days. Clindamycin (10 mg/kg) was administer</w:t>
      </w:r>
      <w:r>
        <w:t>ed through intraperitoneal injection.</w:t>
      </w:r>
    </w:p>
    <w:p w14:paraId="5F78494C" w14:textId="0E8C25E9" w:rsidR="003E18D0" w:rsidRDefault="00730DCA">
      <w:pPr>
        <w:pStyle w:val="BodyText"/>
      </w:pPr>
      <w:r>
        <w:rPr>
          <w:b/>
          <w:i/>
        </w:rPr>
        <w:t>C. difficile</w:t>
      </w:r>
      <w:r>
        <w:rPr>
          <w:b/>
        </w:rPr>
        <w:t xml:space="preserve"> challenge.</w:t>
      </w:r>
      <w:r>
        <w:t xml:space="preserve"> Mice were returned to untreated drinking water for 24 hours before challenging with </w:t>
      </w:r>
      <w:r>
        <w:rPr>
          <w:i/>
        </w:rPr>
        <w:t>C. difficile</w:t>
      </w:r>
      <w:r>
        <w:t xml:space="preserve"> strain 630</w:t>
      </w:r>
      <m:oMath>
        <m:r>
          <w:rPr>
            <w:rFonts w:ascii="Cambria Math" w:hAnsi="Cambria Math"/>
          </w:rPr>
          <m:t>Δ</m:t>
        </m:r>
      </m:oMath>
      <w:r>
        <w:t xml:space="preserve">erm spores. </w:t>
      </w:r>
      <w:r>
        <w:rPr>
          <w:i/>
        </w:rPr>
        <w:t>C. difficile</w:t>
      </w:r>
      <w:r>
        <w:t xml:space="preserve"> </w:t>
      </w:r>
      <w:r>
        <w:t>spores were aliquoted from a single spore stock stored at 4</w:t>
      </w:r>
      <m:oMath>
        <m:sSup>
          <m:sSupPr>
            <m:ctrlPr>
              <w:rPr>
                <w:rFonts w:ascii="Cambria Math" w:hAnsi="Cambria Math"/>
              </w:rPr>
            </m:ctrlPr>
          </m:sSupPr>
          <m:e>
            <m:r>
              <w:rPr>
                <w:rFonts w:ascii="Cambria Math" w:hAnsi="Cambria Math"/>
              </w:rPr>
              <m:t>​</m:t>
            </m:r>
          </m:e>
          <m:sup>
            <m:r>
              <w:rPr>
                <w:rFonts w:ascii="Cambria Math" w:hAnsi="Cambria Math"/>
              </w:rPr>
              <m:t>∘</m:t>
            </m:r>
          </m:sup>
        </m:sSup>
      </m:oMath>
      <w:r>
        <w:t>C. Spore concentration was determined one week prior to the day of challenge (</w:t>
      </w:r>
      <w:del w:id="123" w:author="Nicholas Lesniak" w:date="2021-03-12T12:07:00Z">
        <w:r>
          <w:delText>37</w:delText>
        </w:r>
      </w:del>
      <w:ins w:id="124" w:author="Nicholas Lesniak" w:date="2021-03-12T12:07:00Z">
        <w:r>
          <w:t>39</w:t>
        </w:r>
      </w:ins>
      <w:r>
        <w:t xml:space="preserve">).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w:t>
      </w:r>
      <w:r>
        <w:rPr>
          <w:i/>
        </w:rPr>
        <w:t>C. difficile</w:t>
      </w:r>
      <w:r>
        <w:t xml:space="preserve"> spores were orally gavaged into each mouse. Once the gavages were completed, the remaining spor</w:t>
      </w:r>
      <w:r>
        <w:t>e solution was serially diluted and plated to confirm the spore concentration that was delivered.</w:t>
      </w:r>
    </w:p>
    <w:p w14:paraId="24A0D389" w14:textId="31972719" w:rsidR="003E18D0" w:rsidRDefault="00730DCA">
      <w:pPr>
        <w:pStyle w:val="BodyText"/>
      </w:pPr>
      <w:r>
        <w:rPr>
          <w:b/>
        </w:rPr>
        <w:t>Sample collection.</w:t>
      </w:r>
      <w:r>
        <w:t xml:space="preserve"> Fecal samples were collected on the day antibiotic treatment was started, on the day of </w:t>
      </w:r>
      <w:r>
        <w:rPr>
          <w:i/>
        </w:rPr>
        <w:t>C. difficile</w:t>
      </w:r>
      <w:r>
        <w:t xml:space="preserve"> challenge and the following 10 days. F</w:t>
      </w:r>
      <w:r>
        <w:t>or the day of challenge and beyond, a fecal sample was also collected and weighed. Under anaerobic conditions a fecal sample was serially diluted in anaerobic phosphate-buffered saline and plated on TCCFA plates. After 24 hours of anaerobic incubation at 3</w:t>
      </w:r>
      <w:r>
        <w:t>7</w:t>
      </w:r>
      <m:oMath>
        <m:sSup>
          <m:sSupPr>
            <m:ctrlPr>
              <w:rPr>
                <w:rFonts w:ascii="Cambria Math" w:hAnsi="Cambria Math"/>
              </w:rPr>
            </m:ctrlPr>
          </m:sSupPr>
          <m:e>
            <m:r>
              <w:rPr>
                <w:rFonts w:ascii="Cambria Math" w:hAnsi="Cambria Math"/>
              </w:rPr>
              <m:t>​</m:t>
            </m:r>
          </m:e>
          <m:sup>
            <m:r>
              <w:rPr>
                <w:rFonts w:ascii="Cambria Math" w:hAnsi="Cambria Math"/>
              </w:rPr>
              <m:t>∘</m:t>
            </m:r>
          </m:sup>
        </m:sSup>
      </m:oMath>
      <w:r>
        <w:t>C, the number of colony forming units (CFU) were determined (</w:t>
      </w:r>
      <w:del w:id="125" w:author="Nicholas Lesniak" w:date="2021-03-12T12:07:00Z">
        <w:r>
          <w:delText>38</w:delText>
        </w:r>
      </w:del>
      <w:ins w:id="126" w:author="Nicholas Lesniak" w:date="2021-03-12T12:07:00Z">
        <w:r>
          <w:t>40</w:t>
        </w:r>
      </w:ins>
      <w:r>
        <w:t>).</w:t>
      </w:r>
    </w:p>
    <w:p w14:paraId="48DFE9F6" w14:textId="0EC3C08D" w:rsidR="003E18D0" w:rsidRDefault="00730DCA">
      <w:pPr>
        <w:pStyle w:val="BodyText"/>
      </w:pPr>
      <w:r>
        <w:rPr>
          <w:b/>
        </w:rPr>
        <w:t>DNA sequencing.</w:t>
      </w:r>
      <w:r>
        <w:t xml:space="preserve"> Total bacterial DNA was extracted from each fecal sample using MOBIO PowerSoil-htp 96-well soil DNA isolation kit. We created amplicons of the 16S rRNA gene V4 region and </w:t>
      </w:r>
      <w:r>
        <w:t>sequenced them using an Illumina MiSeq as described previously (</w:t>
      </w:r>
      <w:del w:id="127" w:author="Nicholas Lesniak" w:date="2021-03-12T12:07:00Z">
        <w:r>
          <w:delText>39</w:delText>
        </w:r>
      </w:del>
      <w:ins w:id="128" w:author="Nicholas Lesniak" w:date="2021-03-12T12:07:00Z">
        <w:r>
          <w:t>41</w:t>
        </w:r>
      </w:ins>
      <w:r>
        <w:t>).</w:t>
      </w:r>
    </w:p>
    <w:p w14:paraId="511F6F3D" w14:textId="5BE20017" w:rsidR="003E18D0" w:rsidRDefault="00730DCA">
      <w:pPr>
        <w:pStyle w:val="BodyText"/>
      </w:pPr>
      <w:r>
        <w:rPr>
          <w:b/>
        </w:rPr>
        <w:t>Sequence curation.</w:t>
      </w:r>
      <w:r>
        <w:t xml:space="preserve"> Sequences were processed using mothur(v.1.43.0) as previously described (</w:t>
      </w:r>
      <w:del w:id="129" w:author="Nicholas Lesniak" w:date="2021-03-12T12:07:00Z">
        <w:r>
          <w:delText>39</w:delText>
        </w:r>
      </w:del>
      <w:ins w:id="130" w:author="Nicholas Lesniak" w:date="2021-03-12T12:07:00Z">
        <w:r>
          <w:t>41</w:t>
        </w:r>
      </w:ins>
      <w:r>
        <w:t>). Briefly, we used a 3% dissimilarity cutoff to group sequences into operational taxonomic u</w:t>
      </w:r>
      <w:r>
        <w:t>nits (OTUs). We used a naive Bayesian classifier with the Ribosomal Database Project training set (version 16) to assign taxonomic classifications to each OTU (</w:t>
      </w:r>
      <w:del w:id="131" w:author="Nicholas Lesniak" w:date="2021-03-12T12:07:00Z">
        <w:r>
          <w:delText>41</w:delText>
        </w:r>
      </w:del>
      <w:ins w:id="132" w:author="Nicholas Lesniak" w:date="2021-03-12T12:07:00Z">
        <w:r>
          <w:t>43</w:t>
        </w:r>
      </w:ins>
      <w:r>
        <w:t>). With the fecal samples, we also sequenced a mock community with a known community compositi</w:t>
      </w:r>
      <w:r>
        <w:t>on and their true 16s rRNA gene sequences. We processed this mock community along with our samples to determine our sequence curation resulted in an error rate of 0.019%.</w:t>
      </w:r>
    </w:p>
    <w:p w14:paraId="3DFB4E14" w14:textId="28E7E3B3" w:rsidR="003E18D0" w:rsidRDefault="00730DCA">
      <w:pPr>
        <w:pStyle w:val="BodyText"/>
      </w:pPr>
      <w:r>
        <w:rPr>
          <w:b/>
        </w:rPr>
        <w:t>Statistical analysis and modeling.</w:t>
      </w:r>
      <w:r>
        <w:t xml:space="preserve"> Diversity comparisons were calculated in mothur. T</w:t>
      </w:r>
      <w:r>
        <w:t xml:space="preserve">o compare </w:t>
      </w:r>
      <m:oMath>
        <m:r>
          <w:rPr>
            <w:rFonts w:ascii="Cambria Math" w:hAnsi="Cambria Math"/>
          </w:rPr>
          <m:t>α</m:t>
        </m:r>
      </m:oMath>
      <w:r>
        <w:t>-diversity metrics, we calculated the number of OTUs (S</w:t>
      </w:r>
      <w:r>
        <w:rPr>
          <w:vertAlign w:val="subscript"/>
        </w:rPr>
        <w:t>obs</w:t>
      </w:r>
      <w:r>
        <w:t xml:space="preserve">) and the Inverse </w:t>
      </w:r>
      <w:r>
        <w:lastRenderedPageBreak/>
        <w:t>Simpson diversity index. To compare across communities, we calculated dissimilarity matrices based on metric of Yue and Clayton (</w:t>
      </w:r>
      <w:del w:id="133" w:author="Nicholas Lesniak" w:date="2021-03-12T12:07:00Z">
        <w:r>
          <w:delText>4</w:delText>
        </w:r>
        <w:r>
          <w:delText>2</w:delText>
        </w:r>
      </w:del>
      <w:ins w:id="134" w:author="Nicholas Lesniak" w:date="2021-03-12T12:07:00Z">
        <w:r>
          <w:t>44</w:t>
        </w:r>
      </w:ins>
      <w:r>
        <w:t>). All calculations were made by rari</w:t>
      </w:r>
      <w:r>
        <w:t>fying samples to 1,200 sequences per sample to limit biases due to uneven sampling. OTUs were subsampled to 1,200 counts per sample and remaining statistical analysis and data visualization was performed in R (v3.5.1) with the tidyverse package (v1.3.0). S</w:t>
      </w:r>
      <w:r>
        <w:t xml:space="preserve">ignificance of pairwise comparisons of </w:t>
      </w:r>
      <m:oMath>
        <m:r>
          <w:rPr>
            <w:rFonts w:ascii="Cambria Math" w:hAnsi="Cambria Math"/>
          </w:rPr>
          <m:t>α</m:t>
        </m:r>
      </m:oMath>
      <w:r>
        <w:t>-diversity (S</w:t>
      </w:r>
      <w:r>
        <w:rPr>
          <w:vertAlign w:val="subscript"/>
        </w:rPr>
        <w:t>obs</w:t>
      </w:r>
      <w:r>
        <w:t xml:space="preserve"> and Inverse Simpson), </w:t>
      </w:r>
      <m:oMath>
        <m:r>
          <w:rPr>
            <w:rFonts w:ascii="Cambria Math" w:hAnsi="Cambria Math"/>
          </w:rPr>
          <m:t>β</m:t>
        </m:r>
      </m:oMath>
      <w:r>
        <w:t>-diversity (</w:t>
      </w:r>
      <m:oMath>
        <m:r>
          <w:rPr>
            <w:rFonts w:ascii="Cambria Math" w:hAnsi="Cambria Math"/>
          </w:rPr>
          <m:t>θ</m:t>
        </m:r>
      </m:oMath>
      <w:r>
        <w:rPr>
          <w:vertAlign w:val="subscript"/>
        </w:rPr>
        <w:t>YC</w:t>
      </w:r>
      <w:r>
        <w:t xml:space="preserve">), OTU abundance, and network centrality (betweenness and degree) were calculated by pairwise Wilcoxon rank sum test and then </w:t>
      </w:r>
      <w:r>
        <w:rPr>
          <w:i/>
        </w:rPr>
        <w:t>P</w:t>
      </w:r>
      <w:r>
        <w:t xml:space="preserve"> values were corrected for mult</w:t>
      </w:r>
      <w:r>
        <w:t>iple comparisons with a Benjamini and Hochberg adjustment for a type I error rate of 0.05 (</w:t>
      </w:r>
      <w:del w:id="135" w:author="Nicholas Lesniak" w:date="2021-03-12T12:07:00Z">
        <w:r>
          <w:delText>43</w:delText>
        </w:r>
      </w:del>
      <w:ins w:id="136" w:author="Nicholas Lesniak" w:date="2021-03-12T12:07:00Z">
        <w:r>
          <w:t>45</w:t>
        </w:r>
      </w:ins>
      <w:r>
        <w:t xml:space="preserve">). Logistic regression models were constructed with OTUs from all day 0 samples using half of the samples to train and the other half to test the model. The model </w:t>
      </w:r>
      <w:r>
        <w:t>was developed from the caret R package (v6.0-85) and previously developed machine learning pipeline (</w:t>
      </w:r>
      <w:del w:id="137" w:author="Nicholas Lesniak" w:date="2021-03-12T12:07:00Z">
        <w:r>
          <w:delText>44</w:delText>
        </w:r>
      </w:del>
      <w:ins w:id="138" w:author="Nicholas Lesniak" w:date="2021-03-12T12:07:00Z">
        <w:r>
          <w:t>46</w:t>
        </w:r>
      </w:ins>
      <w:r>
        <w:t>). For each antibiotic treatment, conditional independence networks were calculated from the day 1 through 10 samples of all mice initially colonized usi</w:t>
      </w:r>
      <w:r>
        <w:t>ng SPIEC-EASI (sparse inverse covariance estimation for ecological association inference) methods from the SpiecEasi R package after optimizing lambda to 0.001 with a network stability between 0.045 and 0.05 (v1.0.7) (21). Network centrality measures degre</w:t>
      </w:r>
      <w:r>
        <w:t>e and betweenness were calculated on whole networks using functions from the igraph R package (v1.2.4.1).</w:t>
      </w:r>
    </w:p>
    <w:p w14:paraId="6CEF23B7" w14:textId="09B3AE3B" w:rsidR="003E18D0" w:rsidRDefault="00730DCA">
      <w:pPr>
        <w:pStyle w:val="BodyText"/>
      </w:pPr>
      <w:r>
        <w:rPr>
          <w:b/>
        </w:rPr>
        <w:t>Code availability.</w:t>
      </w:r>
      <w:r>
        <w:t xml:space="preserve"> Scripts necessary to reproduce our analysis and this paper are available in an online repository (</w:t>
      </w:r>
      <w:r>
        <w:fldChar w:fldCharType="begin"/>
      </w:r>
      <w:r>
        <w:instrText xml:space="preserve"> HYPERLINK "https://github.com/</w:instrText>
      </w:r>
      <w:r>
        <w:instrText>SchlossLab/Lesniak_Clearance_</w:instrText>
      </w:r>
      <w:del w:id="139" w:author="Nicholas Lesniak" w:date="2021-03-12T12:07:00Z">
        <w:r>
          <w:delInstrText>XXXX_2020</w:delInstrText>
        </w:r>
      </w:del>
      <w:ins w:id="140" w:author="Nicholas Lesniak" w:date="2021-03-12T12:07:00Z">
        <w:r>
          <w:instrText>mSphere_2021</w:instrText>
        </w:r>
      </w:ins>
      <w:r>
        <w:instrText xml:space="preserve">" \h </w:instrText>
      </w:r>
      <w:r>
        <w:fldChar w:fldCharType="separate"/>
      </w:r>
      <w:r>
        <w:rPr>
          <w:rStyle w:val="Hyperlink"/>
        </w:rPr>
        <w:t>https://github.com/SchlossLab/Lesniak_Clearance_</w:t>
      </w:r>
      <w:del w:id="141" w:author="Nicholas Lesniak" w:date="2021-03-12T12:07:00Z">
        <w:r>
          <w:rPr>
            <w:rStyle w:val="Hyperlink"/>
          </w:rPr>
          <w:delText>XXXX_2020</w:delText>
        </w:r>
      </w:del>
      <w:ins w:id="142" w:author="Nicholas Lesniak" w:date="2021-03-12T12:07:00Z">
        <w:r>
          <w:rPr>
            <w:rStyle w:val="Hyperlink"/>
          </w:rPr>
          <w:t>mSphere_2021</w:t>
        </w:r>
      </w:ins>
      <w:r>
        <w:rPr>
          <w:rStyle w:val="Hyperlink"/>
        </w:rPr>
        <w:fldChar w:fldCharType="end"/>
      </w:r>
      <w:r>
        <w:t>).</w:t>
      </w:r>
    </w:p>
    <w:p w14:paraId="2D3A0424" w14:textId="77777777" w:rsidR="003E18D0" w:rsidRDefault="00730DCA">
      <w:pPr>
        <w:pStyle w:val="BodyText"/>
      </w:pPr>
      <w:r>
        <w:rPr>
          <w:b/>
        </w:rPr>
        <w:t>Sequence data accession number.</w:t>
      </w:r>
      <w:r>
        <w:t xml:space="preserve"> All 16S rRNA gene sequence data and associated metadata are available through the Sequence Read Archive via access</w:t>
      </w:r>
      <w:r>
        <w:t>ion PRJNA674858.</w:t>
      </w:r>
    </w:p>
    <w:p w14:paraId="25BD98D8" w14:textId="77777777" w:rsidR="003E18D0" w:rsidRDefault="00730DCA">
      <w:pPr>
        <w:pStyle w:val="Heading2"/>
      </w:pPr>
      <w:bookmarkStart w:id="143" w:name="acknowledgements"/>
      <w:r>
        <w:t>Acknowledgements</w:t>
      </w:r>
      <w:bookmarkEnd w:id="143"/>
    </w:p>
    <w:p w14:paraId="759D600C" w14:textId="77777777" w:rsidR="003E18D0" w:rsidRDefault="00730DCA">
      <w:pPr>
        <w:pStyle w:val="FirstParagraph"/>
      </w:pPr>
      <w:r>
        <w:t>Thank you to Begüm Topçuoglu and Sarah Tomkovich for critical discussion in the development and execution of this project. This work was supported by several grants from the National Institutes for Health R01GM099514, U19A</w:t>
      </w:r>
      <w:r>
        <w:t>I090871, U01AI12455, and P30DK034933. Additionally, NAL was supported by the Molecular Mechanisms of Microbial Pathogenesis training grant (NIH T32 AI007528). The funding agencies had no role in study design, data collection and analysis, decision to publi</w:t>
      </w:r>
      <w:r>
        <w:t>sh, or preparation of the manuscript.</w:t>
      </w:r>
    </w:p>
    <w:p w14:paraId="317A9470" w14:textId="77777777" w:rsidR="003E18D0" w:rsidRDefault="00730DCA">
      <w:pPr>
        <w:rPr>
          <w:ins w:id="144" w:author="Nicholas Lesniak" w:date="2021-03-12T12:07:00Z"/>
        </w:rPr>
      </w:pPr>
      <w:ins w:id="145" w:author="Nicholas Lesniak" w:date="2021-03-12T12:07:00Z">
        <w:r>
          <w:br w:type="page"/>
        </w:r>
      </w:ins>
    </w:p>
    <w:p w14:paraId="469D4BB4" w14:textId="77777777" w:rsidR="003E18D0" w:rsidRDefault="00730DCA">
      <w:pPr>
        <w:pStyle w:val="Heading2"/>
      </w:pPr>
      <w:bookmarkStart w:id="146" w:name="references"/>
      <w:r>
        <w:lastRenderedPageBreak/>
        <w:t>References</w:t>
      </w:r>
      <w:bookmarkEnd w:id="146"/>
    </w:p>
    <w:p w14:paraId="1B6E0904" w14:textId="3A8A2D84" w:rsidR="003E18D0" w:rsidRDefault="00730DCA">
      <w:pPr>
        <w:pStyle w:val="Bibliography"/>
        <w:pPrChange w:id="147" w:author="Nicholas Lesniak" w:date="2021-03-12T12:07:00Z">
          <w:pPr>
            <w:pStyle w:val="FirstParagraph"/>
          </w:pPr>
        </w:pPrChange>
      </w:pPr>
      <w:del w:id="148" w:author="Nicholas Lesniak" w:date="2021-03-12T12:07:00Z">
        <w:r>
          <w:delText xml:space="preserve"> </w:delText>
        </w:r>
      </w:del>
      <w:bookmarkStart w:id="149" w:name="ref-ducarmon2019"/>
      <w:bookmarkStart w:id="150" w:name="refs"/>
      <w:r>
        <w:t xml:space="preserve">1. </w:t>
      </w:r>
      <w:r>
        <w:rPr>
          <w:rPrChange w:id="151" w:author="Nicholas Lesniak" w:date="2021-03-12T12:07:00Z">
            <w:rPr>
              <w:b/>
            </w:rPr>
          </w:rPrChange>
        </w:rPr>
        <w:t>Ducarmon QR</w:t>
      </w:r>
      <w:r>
        <w:t xml:space="preserve">, </w:t>
      </w:r>
      <w:r>
        <w:rPr>
          <w:rPrChange w:id="152" w:author="Nicholas Lesniak" w:date="2021-03-12T12:07:00Z">
            <w:rPr>
              <w:b/>
            </w:rPr>
          </w:rPrChange>
        </w:rPr>
        <w:t>Zwittink RD</w:t>
      </w:r>
      <w:r>
        <w:t xml:space="preserve">, </w:t>
      </w:r>
      <w:r>
        <w:rPr>
          <w:rPrChange w:id="153" w:author="Nicholas Lesniak" w:date="2021-03-12T12:07:00Z">
            <w:rPr>
              <w:b/>
            </w:rPr>
          </w:rPrChange>
        </w:rPr>
        <w:t>Hornung BVH</w:t>
      </w:r>
      <w:r>
        <w:t xml:space="preserve">, </w:t>
      </w:r>
      <w:r>
        <w:rPr>
          <w:rPrChange w:id="154" w:author="Nicholas Lesniak" w:date="2021-03-12T12:07:00Z">
            <w:rPr>
              <w:b/>
            </w:rPr>
          </w:rPrChange>
        </w:rPr>
        <w:t>Schaik W van</w:t>
      </w:r>
      <w:r>
        <w:t xml:space="preserve">, </w:t>
      </w:r>
      <w:r>
        <w:rPr>
          <w:rPrChange w:id="155" w:author="Nicholas Lesniak" w:date="2021-03-12T12:07:00Z">
            <w:rPr>
              <w:b/>
            </w:rPr>
          </w:rPrChange>
        </w:rPr>
        <w:t>Young VB</w:t>
      </w:r>
      <w:r>
        <w:t xml:space="preserve">, </w:t>
      </w:r>
      <w:r>
        <w:rPr>
          <w:rPrChange w:id="156" w:author="Nicholas Lesniak" w:date="2021-03-12T12:07:00Z">
            <w:rPr>
              <w:b/>
            </w:rPr>
          </w:rPrChange>
        </w:rPr>
        <w:t>Kuijper EJ</w:t>
      </w:r>
      <w:r>
        <w:t>. 2019. Gut microbiota and colonization resistance against bacterial enteric infection. Microbiology and Molecular Biology Review</w:t>
      </w:r>
      <w:r>
        <w:t xml:space="preserve">s </w:t>
      </w:r>
      <w:r>
        <w:rPr>
          <w:rPrChange w:id="157" w:author="Nicholas Lesniak" w:date="2021-03-12T12:07:00Z">
            <w:rPr>
              <w:b/>
            </w:rPr>
          </w:rPrChange>
        </w:rPr>
        <w:t>83</w:t>
      </w:r>
      <w:r>
        <w:t>.</w:t>
      </w:r>
      <w:del w:id="158" w:author="Nicholas Lesniak" w:date="2021-03-12T12:07:00Z">
        <w:r>
          <w:delText xml:space="preserve"> doi:</w:delText>
        </w:r>
        <w:r>
          <w:fldChar w:fldCharType="begin"/>
        </w:r>
        <w:r>
          <w:delInstrText xml:space="preserve"> HYPERLINK "https://doi.org/10.1128/mmbr.00007-19" \h </w:delInstrText>
        </w:r>
        <w:r>
          <w:fldChar w:fldCharType="separate"/>
        </w:r>
        <w:r>
          <w:rPr>
            <w:rStyle w:val="Hyperlink"/>
          </w:rPr>
          <w:delText>10.1128/mmbr.00007-19</w:delText>
        </w:r>
        <w:r>
          <w:rPr>
            <w:rStyle w:val="Hyperlink"/>
          </w:rPr>
          <w:fldChar w:fldCharType="end"/>
        </w:r>
        <w:r>
          <w:delText>.</w:delText>
        </w:r>
      </w:del>
    </w:p>
    <w:p w14:paraId="675CA303" w14:textId="52FEA7D8" w:rsidR="003E18D0" w:rsidRDefault="00730DCA">
      <w:pPr>
        <w:pStyle w:val="Bibliography"/>
        <w:pPrChange w:id="159" w:author="Nicholas Lesniak" w:date="2021-03-12T12:07:00Z">
          <w:pPr>
            <w:pStyle w:val="BodyText"/>
          </w:pPr>
        </w:pPrChange>
      </w:pPr>
      <w:del w:id="160" w:author="Nicholas Lesniak" w:date="2021-03-12T12:07:00Z">
        <w:r>
          <w:delText xml:space="preserve"> </w:delText>
        </w:r>
      </w:del>
      <w:bookmarkStart w:id="161" w:name="ref-britton2012"/>
      <w:bookmarkEnd w:id="149"/>
      <w:r>
        <w:t xml:space="preserve">2. </w:t>
      </w:r>
      <w:r>
        <w:rPr>
          <w:rPrChange w:id="162" w:author="Nicholas Lesniak" w:date="2021-03-12T12:07:00Z">
            <w:rPr>
              <w:b/>
            </w:rPr>
          </w:rPrChange>
        </w:rPr>
        <w:t>Britton RA</w:t>
      </w:r>
      <w:r>
        <w:t xml:space="preserve">, </w:t>
      </w:r>
      <w:r>
        <w:rPr>
          <w:rPrChange w:id="163" w:author="Nicholas Lesniak" w:date="2021-03-12T12:07:00Z">
            <w:rPr>
              <w:b/>
            </w:rPr>
          </w:rPrChange>
        </w:rPr>
        <w:t>Young VB</w:t>
      </w:r>
      <w:r>
        <w:t xml:space="preserve">. 2012. Interaction between the intestinal microbiota and host in </w:t>
      </w:r>
      <w:del w:id="164" w:author="Nicholas Lesniak" w:date="2021-03-12T12:07:00Z">
        <w:r>
          <w:delText>clostridium</w:delText>
        </w:r>
      </w:del>
      <w:ins w:id="165" w:author="Nicholas Lesniak" w:date="2021-03-12T12:07:00Z">
        <w:r>
          <w:rPr>
            <w:i/>
          </w:rPr>
          <w:t>Clostridium</w:t>
        </w:r>
      </w:ins>
      <w:r>
        <w:rPr>
          <w:i/>
          <w:rPrChange w:id="166" w:author="Nicholas Lesniak" w:date="2021-03-12T12:07:00Z">
            <w:rPr/>
          </w:rPrChange>
        </w:rPr>
        <w:t xml:space="preserve"> difficile</w:t>
      </w:r>
      <w:r>
        <w:t xml:space="preserve"> colonization resistance. Trends in Microbiology </w:t>
      </w:r>
      <w:r>
        <w:rPr>
          <w:rPrChange w:id="167" w:author="Nicholas Lesniak" w:date="2021-03-12T12:07:00Z">
            <w:rPr>
              <w:b/>
            </w:rPr>
          </w:rPrChange>
        </w:rPr>
        <w:t>20</w:t>
      </w:r>
      <w:r>
        <w:t>:313–319.</w:t>
      </w:r>
      <w:del w:id="168" w:author="Nicholas Lesniak" w:date="2021-03-12T12:07:00Z">
        <w:r>
          <w:delText xml:space="preserve"> doi:</w:delText>
        </w:r>
        <w:r>
          <w:fldChar w:fldCharType="begin"/>
        </w:r>
        <w:r>
          <w:delInstrText xml:space="preserve"> HYPERLINK "https://doi.org/10.1016/j.tim.2012.04.001" \h </w:delInstrText>
        </w:r>
        <w:r>
          <w:fldChar w:fldCharType="separate"/>
        </w:r>
        <w:r>
          <w:rPr>
            <w:rStyle w:val="Hyperlink"/>
          </w:rPr>
          <w:delText>10.1016/j.tim.2012.04.001</w:delText>
        </w:r>
        <w:r>
          <w:rPr>
            <w:rStyle w:val="Hyperlink"/>
          </w:rPr>
          <w:fldChar w:fldCharType="end"/>
        </w:r>
        <w:r>
          <w:delText>.</w:delText>
        </w:r>
      </w:del>
    </w:p>
    <w:p w14:paraId="67E68BA5" w14:textId="31BE10BF" w:rsidR="003E18D0" w:rsidRDefault="00730DCA">
      <w:pPr>
        <w:pStyle w:val="Bibliography"/>
        <w:pPrChange w:id="169" w:author="Nicholas Lesniak" w:date="2021-03-12T12:07:00Z">
          <w:pPr>
            <w:pStyle w:val="BodyText"/>
          </w:pPr>
        </w:pPrChange>
      </w:pPr>
      <w:del w:id="170" w:author="Nicholas Lesniak" w:date="2021-03-12T12:07:00Z">
        <w:r>
          <w:delText xml:space="preserve"> </w:delText>
        </w:r>
      </w:del>
      <w:bookmarkStart w:id="171" w:name="ref-lessa2015"/>
      <w:bookmarkEnd w:id="161"/>
      <w:r>
        <w:t xml:space="preserve">3. </w:t>
      </w:r>
      <w:r>
        <w:rPr>
          <w:rPrChange w:id="172" w:author="Nicholas Lesniak" w:date="2021-03-12T12:07:00Z">
            <w:rPr>
              <w:b/>
            </w:rPr>
          </w:rPrChange>
        </w:rPr>
        <w:t>Lessa FC</w:t>
      </w:r>
      <w:r>
        <w:t xml:space="preserve">, </w:t>
      </w:r>
      <w:r>
        <w:rPr>
          <w:rPrChange w:id="173" w:author="Nicholas Lesniak" w:date="2021-03-12T12:07:00Z">
            <w:rPr>
              <w:b/>
            </w:rPr>
          </w:rPrChange>
        </w:rPr>
        <w:t>Mu Y</w:t>
      </w:r>
      <w:r>
        <w:t xml:space="preserve">, </w:t>
      </w:r>
      <w:r>
        <w:rPr>
          <w:rPrChange w:id="174" w:author="Nicholas Lesniak" w:date="2021-03-12T12:07:00Z">
            <w:rPr>
              <w:b/>
            </w:rPr>
          </w:rPrChange>
        </w:rPr>
        <w:t>Bamberg WM</w:t>
      </w:r>
      <w:r>
        <w:t xml:space="preserve">, </w:t>
      </w:r>
      <w:r>
        <w:rPr>
          <w:rPrChange w:id="175" w:author="Nicholas Lesniak" w:date="2021-03-12T12:07:00Z">
            <w:rPr>
              <w:b/>
            </w:rPr>
          </w:rPrChange>
        </w:rPr>
        <w:t>Beldavs ZG</w:t>
      </w:r>
      <w:r>
        <w:t xml:space="preserve">, </w:t>
      </w:r>
      <w:r>
        <w:rPr>
          <w:rPrChange w:id="176" w:author="Nicholas Lesniak" w:date="2021-03-12T12:07:00Z">
            <w:rPr>
              <w:b/>
            </w:rPr>
          </w:rPrChange>
        </w:rPr>
        <w:t>Dumyati GK</w:t>
      </w:r>
      <w:r>
        <w:t xml:space="preserve">, </w:t>
      </w:r>
      <w:r>
        <w:rPr>
          <w:rPrChange w:id="177" w:author="Nicholas Lesniak" w:date="2021-03-12T12:07:00Z">
            <w:rPr>
              <w:b/>
            </w:rPr>
          </w:rPrChange>
        </w:rPr>
        <w:t>Dunn JR</w:t>
      </w:r>
      <w:r>
        <w:t xml:space="preserve">, </w:t>
      </w:r>
      <w:r>
        <w:rPr>
          <w:rPrChange w:id="178" w:author="Nicholas Lesniak" w:date="2021-03-12T12:07:00Z">
            <w:rPr>
              <w:b/>
            </w:rPr>
          </w:rPrChange>
        </w:rPr>
        <w:t>Farley MM</w:t>
      </w:r>
      <w:r>
        <w:t xml:space="preserve">, </w:t>
      </w:r>
      <w:r>
        <w:rPr>
          <w:rPrChange w:id="179" w:author="Nicholas Lesniak" w:date="2021-03-12T12:07:00Z">
            <w:rPr>
              <w:b/>
            </w:rPr>
          </w:rPrChange>
        </w:rPr>
        <w:t>Holz</w:t>
      </w:r>
      <w:r>
        <w:rPr>
          <w:rPrChange w:id="180" w:author="Nicholas Lesniak" w:date="2021-03-12T12:07:00Z">
            <w:rPr>
              <w:b/>
            </w:rPr>
          </w:rPrChange>
        </w:rPr>
        <w:t>bauer SM</w:t>
      </w:r>
      <w:r>
        <w:t xml:space="preserve">, </w:t>
      </w:r>
      <w:r>
        <w:rPr>
          <w:rPrChange w:id="181" w:author="Nicholas Lesniak" w:date="2021-03-12T12:07:00Z">
            <w:rPr>
              <w:b/>
            </w:rPr>
          </w:rPrChange>
        </w:rPr>
        <w:t>Meek JI</w:t>
      </w:r>
      <w:r>
        <w:t xml:space="preserve">, </w:t>
      </w:r>
      <w:r>
        <w:rPr>
          <w:rPrChange w:id="182" w:author="Nicholas Lesniak" w:date="2021-03-12T12:07:00Z">
            <w:rPr>
              <w:b/>
            </w:rPr>
          </w:rPrChange>
        </w:rPr>
        <w:t>Phipps EC</w:t>
      </w:r>
      <w:r>
        <w:t xml:space="preserve">, </w:t>
      </w:r>
      <w:r>
        <w:rPr>
          <w:rPrChange w:id="183" w:author="Nicholas Lesniak" w:date="2021-03-12T12:07:00Z">
            <w:rPr>
              <w:b/>
            </w:rPr>
          </w:rPrChange>
        </w:rPr>
        <w:t>Wilson LE</w:t>
      </w:r>
      <w:r>
        <w:t xml:space="preserve">, </w:t>
      </w:r>
      <w:r>
        <w:rPr>
          <w:rPrChange w:id="184" w:author="Nicholas Lesniak" w:date="2021-03-12T12:07:00Z">
            <w:rPr>
              <w:b/>
            </w:rPr>
          </w:rPrChange>
        </w:rPr>
        <w:t>Winston LG</w:t>
      </w:r>
      <w:r>
        <w:t xml:space="preserve">, </w:t>
      </w:r>
      <w:r>
        <w:rPr>
          <w:rPrChange w:id="185" w:author="Nicholas Lesniak" w:date="2021-03-12T12:07:00Z">
            <w:rPr>
              <w:b/>
            </w:rPr>
          </w:rPrChange>
        </w:rPr>
        <w:t>Cohen JA</w:t>
      </w:r>
      <w:r>
        <w:t xml:space="preserve">, </w:t>
      </w:r>
      <w:r>
        <w:rPr>
          <w:rPrChange w:id="186" w:author="Nicholas Lesniak" w:date="2021-03-12T12:07:00Z">
            <w:rPr>
              <w:b/>
            </w:rPr>
          </w:rPrChange>
        </w:rPr>
        <w:t>Limbago BM</w:t>
      </w:r>
      <w:r>
        <w:t xml:space="preserve">, </w:t>
      </w:r>
      <w:r>
        <w:rPr>
          <w:rPrChange w:id="187" w:author="Nicholas Lesniak" w:date="2021-03-12T12:07:00Z">
            <w:rPr>
              <w:b/>
            </w:rPr>
          </w:rPrChange>
        </w:rPr>
        <w:t>Fridkin SK</w:t>
      </w:r>
      <w:r>
        <w:t xml:space="preserve">, </w:t>
      </w:r>
      <w:r>
        <w:rPr>
          <w:rPrChange w:id="188" w:author="Nicholas Lesniak" w:date="2021-03-12T12:07:00Z">
            <w:rPr>
              <w:b/>
            </w:rPr>
          </w:rPrChange>
        </w:rPr>
        <w:t>Gerding DN</w:t>
      </w:r>
      <w:r>
        <w:t xml:space="preserve">, </w:t>
      </w:r>
      <w:r>
        <w:rPr>
          <w:rPrChange w:id="189" w:author="Nicholas Lesniak" w:date="2021-03-12T12:07:00Z">
            <w:rPr>
              <w:b/>
            </w:rPr>
          </w:rPrChange>
        </w:rPr>
        <w:t>McDonald LC</w:t>
      </w:r>
      <w:r>
        <w:t xml:space="preserve">. 2015. Burden of </w:t>
      </w:r>
      <w:r>
        <w:rPr>
          <w:i/>
          <w:rPrChange w:id="190" w:author="Nicholas Lesniak" w:date="2021-03-12T12:07:00Z">
            <w:rPr/>
          </w:rPrChange>
        </w:rPr>
        <w:t>Clostridium difficile</w:t>
      </w:r>
      <w:r>
        <w:t xml:space="preserve"> </w:t>
      </w:r>
      <w:del w:id="191" w:author="Nicholas Lesniak" w:date="2021-03-12T12:07:00Z">
        <w:r>
          <w:delText>Infection</w:delText>
        </w:r>
      </w:del>
      <w:ins w:id="192" w:author="Nicholas Lesniak" w:date="2021-03-12T12:07:00Z">
        <w:r>
          <w:t>infection</w:t>
        </w:r>
      </w:ins>
      <w:r>
        <w:t xml:space="preserve"> in the united states. New England Journal of Medicine </w:t>
      </w:r>
      <w:r>
        <w:rPr>
          <w:rPrChange w:id="193" w:author="Nicholas Lesniak" w:date="2021-03-12T12:07:00Z">
            <w:rPr>
              <w:b/>
            </w:rPr>
          </w:rPrChange>
        </w:rPr>
        <w:t>372</w:t>
      </w:r>
      <w:r>
        <w:t>:825–834.</w:t>
      </w:r>
      <w:del w:id="194" w:author="Nicholas Lesniak" w:date="2021-03-12T12:07:00Z">
        <w:r>
          <w:delText xml:space="preserve"> doi:</w:delText>
        </w:r>
        <w:r>
          <w:fldChar w:fldCharType="begin"/>
        </w:r>
        <w:r>
          <w:delInstrText xml:space="preserve"> HYPERLINK "https://doi.org/10.1056/nejmoa1408913" \h</w:delInstrText>
        </w:r>
        <w:r>
          <w:delInstrText xml:space="preserve"> </w:delInstrText>
        </w:r>
        <w:r>
          <w:fldChar w:fldCharType="separate"/>
        </w:r>
        <w:r>
          <w:rPr>
            <w:rStyle w:val="Hyperlink"/>
          </w:rPr>
          <w:delText>10.1056/nejmoa1408913</w:delText>
        </w:r>
        <w:r>
          <w:rPr>
            <w:rStyle w:val="Hyperlink"/>
          </w:rPr>
          <w:fldChar w:fldCharType="end"/>
        </w:r>
        <w:r>
          <w:delText>.</w:delText>
        </w:r>
      </w:del>
    </w:p>
    <w:p w14:paraId="128825D1" w14:textId="0347C17B" w:rsidR="003E18D0" w:rsidRDefault="00730DCA">
      <w:pPr>
        <w:pStyle w:val="Bibliography"/>
        <w:pPrChange w:id="195" w:author="Nicholas Lesniak" w:date="2021-03-12T12:07:00Z">
          <w:pPr>
            <w:pStyle w:val="BodyText"/>
          </w:pPr>
        </w:pPrChange>
      </w:pPr>
      <w:del w:id="196" w:author="Nicholas Lesniak" w:date="2021-03-12T12:07:00Z">
        <w:r>
          <w:delText xml:space="preserve"> </w:delText>
        </w:r>
      </w:del>
      <w:bookmarkStart w:id="197" w:name="ref-zimlichman2013"/>
      <w:bookmarkEnd w:id="171"/>
      <w:r>
        <w:t xml:space="preserve">4. </w:t>
      </w:r>
      <w:r>
        <w:rPr>
          <w:rPrChange w:id="198" w:author="Nicholas Lesniak" w:date="2021-03-12T12:07:00Z">
            <w:rPr>
              <w:b/>
            </w:rPr>
          </w:rPrChange>
        </w:rPr>
        <w:t>Zimlichman E</w:t>
      </w:r>
      <w:r>
        <w:t xml:space="preserve">, </w:t>
      </w:r>
      <w:r>
        <w:rPr>
          <w:rPrChange w:id="199" w:author="Nicholas Lesniak" w:date="2021-03-12T12:07:00Z">
            <w:rPr>
              <w:b/>
            </w:rPr>
          </w:rPrChange>
        </w:rPr>
        <w:t>Henderson D</w:t>
      </w:r>
      <w:r>
        <w:t>,</w:t>
      </w:r>
      <w:r>
        <w:t xml:space="preserve"> </w:t>
      </w:r>
      <w:r>
        <w:rPr>
          <w:rPrChange w:id="200" w:author="Nicholas Lesniak" w:date="2021-03-12T12:07:00Z">
            <w:rPr>
              <w:b/>
            </w:rPr>
          </w:rPrChange>
        </w:rPr>
        <w:t>Tamir O</w:t>
      </w:r>
      <w:r>
        <w:t xml:space="preserve">, </w:t>
      </w:r>
      <w:r>
        <w:rPr>
          <w:rPrChange w:id="201" w:author="Nicholas Lesniak" w:date="2021-03-12T12:07:00Z">
            <w:rPr>
              <w:b/>
            </w:rPr>
          </w:rPrChange>
        </w:rPr>
        <w:t>Franz C</w:t>
      </w:r>
      <w:r>
        <w:t xml:space="preserve">, </w:t>
      </w:r>
      <w:r>
        <w:rPr>
          <w:rPrChange w:id="202" w:author="Nicholas Lesniak" w:date="2021-03-12T12:07:00Z">
            <w:rPr>
              <w:b/>
            </w:rPr>
          </w:rPrChange>
        </w:rPr>
        <w:t>Song P</w:t>
      </w:r>
      <w:r>
        <w:t xml:space="preserve">, </w:t>
      </w:r>
      <w:r>
        <w:rPr>
          <w:rPrChange w:id="203" w:author="Nicholas Lesniak" w:date="2021-03-12T12:07:00Z">
            <w:rPr>
              <w:b/>
            </w:rPr>
          </w:rPrChange>
        </w:rPr>
        <w:t>Yamin CK</w:t>
      </w:r>
      <w:r>
        <w:t xml:space="preserve">, </w:t>
      </w:r>
      <w:r>
        <w:rPr>
          <w:rPrChange w:id="204" w:author="Nicholas Lesniak" w:date="2021-03-12T12:07:00Z">
            <w:rPr>
              <w:b/>
            </w:rPr>
          </w:rPrChange>
        </w:rPr>
        <w:t>Keohane C</w:t>
      </w:r>
      <w:r>
        <w:t xml:space="preserve">, </w:t>
      </w:r>
      <w:r>
        <w:rPr>
          <w:rPrChange w:id="205" w:author="Nicholas Lesniak" w:date="2021-03-12T12:07:00Z">
            <w:rPr>
              <w:b/>
            </w:rPr>
          </w:rPrChange>
        </w:rPr>
        <w:t>Denham CR</w:t>
      </w:r>
      <w:r>
        <w:t xml:space="preserve">, </w:t>
      </w:r>
      <w:r>
        <w:rPr>
          <w:rPrChange w:id="206" w:author="Nicholas Lesniak" w:date="2021-03-12T12:07:00Z">
            <w:rPr>
              <w:b/>
            </w:rPr>
          </w:rPrChange>
        </w:rPr>
        <w:t>Bates DW</w:t>
      </w:r>
      <w:r>
        <w:t xml:space="preserve">. 2013. Health </w:t>
      </w:r>
      <w:del w:id="207" w:author="Nicholas Lesniak" w:date="2021-03-12T12:07:00Z">
        <w:r>
          <w:delText>careAssociated</w:delText>
        </w:r>
      </w:del>
      <w:ins w:id="208" w:author="Nicholas Lesniak" w:date="2021-03-12T12:07:00Z">
        <w:r>
          <w:t>care-associated</w:t>
        </w:r>
      </w:ins>
      <w:r>
        <w:t xml:space="preserve"> infections. JAMA Internal Medicine </w:t>
      </w:r>
      <w:r>
        <w:rPr>
          <w:rPrChange w:id="209" w:author="Nicholas Lesniak" w:date="2021-03-12T12:07:00Z">
            <w:rPr>
              <w:b/>
            </w:rPr>
          </w:rPrChange>
        </w:rPr>
        <w:t>173</w:t>
      </w:r>
      <w:r>
        <w:t>:2039.</w:t>
      </w:r>
      <w:del w:id="210" w:author="Nicholas Lesniak" w:date="2021-03-12T12:07:00Z">
        <w:r>
          <w:delText xml:space="preserve"> doi:</w:delText>
        </w:r>
        <w:r>
          <w:fldChar w:fldCharType="begin"/>
        </w:r>
        <w:r>
          <w:delInstrText xml:space="preserve"> HYPERLINK "https://doi.org/10.1001/jamainternmed.201</w:delInstrText>
        </w:r>
        <w:r>
          <w:delInstrText xml:space="preserve">3.9763" \h </w:delInstrText>
        </w:r>
        <w:r>
          <w:fldChar w:fldCharType="separate"/>
        </w:r>
        <w:r>
          <w:rPr>
            <w:rStyle w:val="Hyperlink"/>
          </w:rPr>
          <w:delText>10.1001/jamainternmed.2013.9763</w:delText>
        </w:r>
        <w:r>
          <w:rPr>
            <w:rStyle w:val="Hyperlink"/>
          </w:rPr>
          <w:fldChar w:fldCharType="end"/>
        </w:r>
        <w:r>
          <w:delText>.</w:delText>
        </w:r>
      </w:del>
    </w:p>
    <w:p w14:paraId="0C1F737C" w14:textId="49B4FCD7" w:rsidR="003E18D0" w:rsidRDefault="00730DCA">
      <w:pPr>
        <w:pStyle w:val="Bibliography"/>
        <w:pPrChange w:id="211" w:author="Nicholas Lesniak" w:date="2021-03-12T12:07:00Z">
          <w:pPr>
            <w:pStyle w:val="BodyText"/>
          </w:pPr>
        </w:pPrChange>
      </w:pPr>
      <w:del w:id="212" w:author="Nicholas Lesniak" w:date="2021-03-12T12:07:00Z">
        <w:r>
          <w:delText xml:space="preserve"> </w:delText>
        </w:r>
      </w:del>
      <w:bookmarkStart w:id="213" w:name="ref-spigaglia2016"/>
      <w:bookmarkEnd w:id="197"/>
      <w:r>
        <w:t xml:space="preserve">5. </w:t>
      </w:r>
      <w:r>
        <w:rPr>
          <w:rPrChange w:id="214" w:author="Nicholas Lesniak" w:date="2021-03-12T12:07:00Z">
            <w:rPr>
              <w:b/>
            </w:rPr>
          </w:rPrChange>
        </w:rPr>
        <w:t>Spigaglia P</w:t>
      </w:r>
      <w:r>
        <w:t xml:space="preserve">, </w:t>
      </w:r>
      <w:r>
        <w:rPr>
          <w:rPrChange w:id="215" w:author="Nicholas Lesniak" w:date="2021-03-12T12:07:00Z">
            <w:rPr>
              <w:b/>
            </w:rPr>
          </w:rPrChange>
        </w:rPr>
        <w:t>Barbanti F</w:t>
      </w:r>
      <w:r>
        <w:t xml:space="preserve">, </w:t>
      </w:r>
      <w:r>
        <w:rPr>
          <w:rPrChange w:id="216" w:author="Nicholas Lesniak" w:date="2021-03-12T12:07:00Z">
            <w:rPr>
              <w:b/>
            </w:rPr>
          </w:rPrChange>
        </w:rPr>
        <w:t>Morandi M</w:t>
      </w:r>
      <w:r>
        <w:t xml:space="preserve">, </w:t>
      </w:r>
      <w:r>
        <w:rPr>
          <w:rPrChange w:id="217" w:author="Nicholas Lesniak" w:date="2021-03-12T12:07:00Z">
            <w:rPr>
              <w:b/>
            </w:rPr>
          </w:rPrChange>
        </w:rPr>
        <w:t>Moro ML</w:t>
      </w:r>
      <w:r>
        <w:t xml:space="preserve">, </w:t>
      </w:r>
      <w:r>
        <w:rPr>
          <w:rPrChange w:id="218" w:author="Nicholas Lesniak" w:date="2021-03-12T12:07:00Z">
            <w:rPr>
              <w:b/>
            </w:rPr>
          </w:rPrChange>
        </w:rPr>
        <w:t>Mastrantonio P</w:t>
      </w:r>
      <w:r>
        <w:t xml:space="preserve">. 2016. Diagnostic testing for </w:t>
      </w:r>
      <w:del w:id="219" w:author="Nicholas Lesniak" w:date="2021-03-12T12:07:00Z">
        <w:r>
          <w:delText>clostridium</w:delText>
        </w:r>
      </w:del>
      <w:ins w:id="220" w:author="Nicholas Lesniak" w:date="2021-03-12T12:07:00Z">
        <w:r>
          <w:rPr>
            <w:i/>
          </w:rPr>
          <w:t>Clostridium</w:t>
        </w:r>
      </w:ins>
      <w:r>
        <w:rPr>
          <w:i/>
          <w:rPrChange w:id="221" w:author="Nicholas Lesniak" w:date="2021-03-12T12:07:00Z">
            <w:rPr/>
          </w:rPrChange>
        </w:rPr>
        <w:t xml:space="preserve"> difficil</w:t>
      </w:r>
      <w:r>
        <w:rPr>
          <w:i/>
          <w:rPrChange w:id="222" w:author="Nicholas Lesniak" w:date="2021-03-12T12:07:00Z">
            <w:rPr/>
          </w:rPrChange>
        </w:rPr>
        <w:t>e</w:t>
      </w:r>
      <w:r>
        <w:t xml:space="preserve"> in </w:t>
      </w:r>
      <w:del w:id="223" w:author="Nicholas Lesniak" w:date="2021-03-12T12:07:00Z">
        <w:r>
          <w:delText>italian</w:delText>
        </w:r>
      </w:del>
      <w:ins w:id="224" w:author="Nicholas Lesniak" w:date="2021-03-12T12:07:00Z">
        <w:r>
          <w:t>Italian</w:t>
        </w:r>
      </w:ins>
      <w:r>
        <w:t xml:space="preserve"> microbiological laboratories. Anaerobe </w:t>
      </w:r>
      <w:r>
        <w:rPr>
          <w:rPrChange w:id="225" w:author="Nicholas Lesniak" w:date="2021-03-12T12:07:00Z">
            <w:rPr>
              <w:b/>
            </w:rPr>
          </w:rPrChange>
        </w:rPr>
        <w:t>37</w:t>
      </w:r>
      <w:r>
        <w:t>:29–33.</w:t>
      </w:r>
      <w:del w:id="226" w:author="Nicholas Lesniak" w:date="2021-03-12T12:07:00Z">
        <w:r>
          <w:delText xml:space="preserve"> doi:</w:delText>
        </w:r>
        <w:r>
          <w:fldChar w:fldCharType="begin"/>
        </w:r>
        <w:r>
          <w:delInstrText xml:space="preserve"> HYPERLINK "https://doi.org/1</w:delInstrText>
        </w:r>
        <w:r>
          <w:delInstrText xml:space="preserve">0.1016/j.anaerobe.2015.11.002" \h </w:delInstrText>
        </w:r>
        <w:r>
          <w:fldChar w:fldCharType="separate"/>
        </w:r>
        <w:r>
          <w:rPr>
            <w:rStyle w:val="Hyperlink"/>
          </w:rPr>
          <w:delText>10.1016/j.anaerobe.2015.11.002</w:delText>
        </w:r>
        <w:r>
          <w:rPr>
            <w:rStyle w:val="Hyperlink"/>
          </w:rPr>
          <w:fldChar w:fldCharType="end"/>
        </w:r>
        <w:r>
          <w:delText>.</w:delText>
        </w:r>
      </w:del>
    </w:p>
    <w:p w14:paraId="2D9E0423" w14:textId="2D27D3FC" w:rsidR="003E18D0" w:rsidRDefault="00730DCA">
      <w:pPr>
        <w:pStyle w:val="Bibliography"/>
        <w:pPrChange w:id="227" w:author="Nicholas Lesniak" w:date="2021-03-12T12:07:00Z">
          <w:pPr>
            <w:pStyle w:val="BodyText"/>
          </w:pPr>
        </w:pPrChange>
      </w:pPr>
      <w:del w:id="228" w:author="Nicholas Lesniak" w:date="2021-03-12T12:07:00Z">
        <w:r>
          <w:delText xml:space="preserve"> </w:delText>
        </w:r>
      </w:del>
      <w:bookmarkStart w:id="229" w:name="ref-dieterle2019"/>
      <w:bookmarkEnd w:id="213"/>
      <w:r>
        <w:t xml:space="preserve">6. </w:t>
      </w:r>
      <w:r>
        <w:rPr>
          <w:rPrChange w:id="230" w:author="Nicholas Lesniak" w:date="2021-03-12T12:07:00Z">
            <w:rPr>
              <w:b/>
            </w:rPr>
          </w:rPrChange>
        </w:rPr>
        <w:t>Dieterle MG</w:t>
      </w:r>
      <w:r>
        <w:t xml:space="preserve">, </w:t>
      </w:r>
      <w:r>
        <w:rPr>
          <w:rPrChange w:id="231" w:author="Nicholas Lesniak" w:date="2021-03-12T12:07:00Z">
            <w:rPr>
              <w:b/>
            </w:rPr>
          </w:rPrChange>
        </w:rPr>
        <w:t>Rao K</w:t>
      </w:r>
      <w:r>
        <w:t xml:space="preserve">, </w:t>
      </w:r>
      <w:r>
        <w:rPr>
          <w:rPrChange w:id="232" w:author="Nicholas Lesniak" w:date="2021-03-12T12:07:00Z">
            <w:rPr>
              <w:b/>
            </w:rPr>
          </w:rPrChange>
        </w:rPr>
        <w:t>Young VB</w:t>
      </w:r>
      <w:r>
        <w:t xml:space="preserve">. 2018. Novel therapies and preventative strategies for primary and recurrent </w:t>
      </w:r>
      <w:r>
        <w:rPr>
          <w:i/>
          <w:rPrChange w:id="233" w:author="Nicholas Lesniak" w:date="2021-03-12T12:07:00Z">
            <w:rPr/>
          </w:rPrChange>
        </w:rPr>
        <w:t>Clostridium difficile</w:t>
      </w:r>
      <w:r>
        <w:t xml:space="preserve"> infections. Annals of the New York Academy of Sciences </w:t>
      </w:r>
      <w:r>
        <w:rPr>
          <w:rPrChange w:id="234" w:author="Nicholas Lesniak" w:date="2021-03-12T12:07:00Z">
            <w:rPr>
              <w:b/>
            </w:rPr>
          </w:rPrChange>
        </w:rPr>
        <w:t>1435</w:t>
      </w:r>
      <w:r>
        <w:t>:110</w:t>
      </w:r>
      <w:r>
        <w:t>–138.</w:t>
      </w:r>
      <w:del w:id="235" w:author="Nicholas Lesniak" w:date="2021-03-12T12:07:00Z">
        <w:r>
          <w:delText xml:space="preserve"> doi:</w:delText>
        </w:r>
        <w:r>
          <w:fldChar w:fldCharType="begin"/>
        </w:r>
        <w:r>
          <w:delInstrText xml:space="preserve"> HYPERLINK "https://doi.org/10.1111/nyas.13958" \h </w:delInstrText>
        </w:r>
        <w:r>
          <w:fldChar w:fldCharType="separate"/>
        </w:r>
        <w:r>
          <w:rPr>
            <w:rStyle w:val="Hyperlink"/>
          </w:rPr>
          <w:delText>10.1111/nyas.13958</w:delText>
        </w:r>
        <w:r>
          <w:rPr>
            <w:rStyle w:val="Hyperlink"/>
          </w:rPr>
          <w:fldChar w:fldCharType="end"/>
        </w:r>
        <w:r>
          <w:delText>.</w:delText>
        </w:r>
      </w:del>
    </w:p>
    <w:p w14:paraId="22116D03" w14:textId="66BA9BAC" w:rsidR="003E18D0" w:rsidRDefault="00730DCA">
      <w:pPr>
        <w:pStyle w:val="Bibliography"/>
        <w:pPrChange w:id="236" w:author="Nicholas Lesniak" w:date="2021-03-12T12:07:00Z">
          <w:pPr>
            <w:pStyle w:val="BodyText"/>
          </w:pPr>
        </w:pPrChange>
      </w:pPr>
      <w:del w:id="237" w:author="Nicholas Lesniak" w:date="2021-03-12T12:07:00Z">
        <w:r>
          <w:delText xml:space="preserve"> </w:delText>
        </w:r>
      </w:del>
      <w:bookmarkStart w:id="238" w:name="ref-juul2018"/>
      <w:bookmarkEnd w:id="229"/>
      <w:r>
        <w:t xml:space="preserve">7. </w:t>
      </w:r>
      <w:r>
        <w:rPr>
          <w:rPrChange w:id="239" w:author="Nicholas Lesniak" w:date="2021-03-12T12:07:00Z">
            <w:rPr>
              <w:b/>
            </w:rPr>
          </w:rPrChange>
        </w:rPr>
        <w:t>Juul FE</w:t>
      </w:r>
      <w:r>
        <w:t xml:space="preserve">, </w:t>
      </w:r>
      <w:r>
        <w:rPr>
          <w:rPrChange w:id="240" w:author="Nicholas Lesniak" w:date="2021-03-12T12:07:00Z">
            <w:rPr>
              <w:b/>
            </w:rPr>
          </w:rPrChange>
        </w:rPr>
        <w:t>Garborg K</w:t>
      </w:r>
      <w:r>
        <w:t xml:space="preserve">, </w:t>
      </w:r>
      <w:r>
        <w:rPr>
          <w:rPrChange w:id="241" w:author="Nicholas Lesniak" w:date="2021-03-12T12:07:00Z">
            <w:rPr>
              <w:b/>
            </w:rPr>
          </w:rPrChange>
        </w:rPr>
        <w:t>Bretthauer M</w:t>
      </w:r>
      <w:r>
        <w:t xml:space="preserve">, </w:t>
      </w:r>
      <w:r>
        <w:rPr>
          <w:rPrChange w:id="242" w:author="Nicholas Lesniak" w:date="2021-03-12T12:07:00Z">
            <w:rPr>
              <w:b/>
            </w:rPr>
          </w:rPrChange>
        </w:rPr>
        <w:t>Skudal H</w:t>
      </w:r>
      <w:r>
        <w:t xml:space="preserve">, </w:t>
      </w:r>
      <w:r>
        <w:rPr>
          <w:rPrChange w:id="243" w:author="Nicholas Lesniak" w:date="2021-03-12T12:07:00Z">
            <w:rPr>
              <w:b/>
            </w:rPr>
          </w:rPrChange>
        </w:rPr>
        <w:t>Øines MN</w:t>
      </w:r>
      <w:r>
        <w:t xml:space="preserve">, </w:t>
      </w:r>
      <w:r>
        <w:rPr>
          <w:rPrChange w:id="244" w:author="Nicholas Lesniak" w:date="2021-03-12T12:07:00Z">
            <w:rPr>
              <w:b/>
            </w:rPr>
          </w:rPrChange>
        </w:rPr>
        <w:t>Wiig H</w:t>
      </w:r>
      <w:r>
        <w:t xml:space="preserve">, </w:t>
      </w:r>
      <w:r>
        <w:rPr>
          <w:rPrChange w:id="245" w:author="Nicholas Lesniak" w:date="2021-03-12T12:07:00Z">
            <w:rPr>
              <w:b/>
            </w:rPr>
          </w:rPrChange>
        </w:rPr>
        <w:t>Rose</w:t>
      </w:r>
      <w:r>
        <w:t xml:space="preserve">, </w:t>
      </w:r>
      <w:r>
        <w:rPr>
          <w:rPrChange w:id="246" w:author="Nicholas Lesniak" w:date="2021-03-12T12:07:00Z">
            <w:rPr>
              <w:b/>
            </w:rPr>
          </w:rPrChange>
        </w:rPr>
        <w:t>Seip B</w:t>
      </w:r>
      <w:r>
        <w:t xml:space="preserve">, </w:t>
      </w:r>
      <w:r>
        <w:rPr>
          <w:rPrChange w:id="247" w:author="Nicholas Lesniak" w:date="2021-03-12T12:07:00Z">
            <w:rPr>
              <w:b/>
            </w:rPr>
          </w:rPrChange>
        </w:rPr>
        <w:t>Lamont JT</w:t>
      </w:r>
      <w:r>
        <w:t xml:space="preserve">, </w:t>
      </w:r>
      <w:r>
        <w:rPr>
          <w:rPrChange w:id="248" w:author="Nicholas Lesniak" w:date="2021-03-12T12:07:00Z">
            <w:rPr>
              <w:b/>
            </w:rPr>
          </w:rPrChange>
        </w:rPr>
        <w:t>Midtvedt T</w:t>
      </w:r>
      <w:r>
        <w:t xml:space="preserve">, </w:t>
      </w:r>
      <w:r>
        <w:rPr>
          <w:rPrChange w:id="249" w:author="Nicholas Lesniak" w:date="2021-03-12T12:07:00Z">
            <w:rPr>
              <w:b/>
            </w:rPr>
          </w:rPrChange>
        </w:rPr>
        <w:t>Valeur J</w:t>
      </w:r>
      <w:r>
        <w:t xml:space="preserve">, </w:t>
      </w:r>
      <w:r>
        <w:rPr>
          <w:rPrChange w:id="250" w:author="Nicholas Lesniak" w:date="2021-03-12T12:07:00Z">
            <w:rPr>
              <w:b/>
            </w:rPr>
          </w:rPrChange>
        </w:rPr>
        <w:t>Kalager M</w:t>
      </w:r>
      <w:r>
        <w:t xml:space="preserve">, </w:t>
      </w:r>
      <w:r>
        <w:rPr>
          <w:rPrChange w:id="251" w:author="Nicholas Lesniak" w:date="2021-03-12T12:07:00Z">
            <w:rPr>
              <w:b/>
            </w:rPr>
          </w:rPrChange>
        </w:rPr>
        <w:t>Holme</w:t>
      </w:r>
      <w:r>
        <w:t xml:space="preserve">, </w:t>
      </w:r>
      <w:r>
        <w:rPr>
          <w:rPrChange w:id="252" w:author="Nicholas Lesniak" w:date="2021-03-12T12:07:00Z">
            <w:rPr>
              <w:b/>
            </w:rPr>
          </w:rPrChange>
        </w:rPr>
        <w:t>Helsingen L</w:t>
      </w:r>
      <w:r>
        <w:t xml:space="preserve">, </w:t>
      </w:r>
      <w:r>
        <w:rPr>
          <w:rPrChange w:id="253" w:author="Nicholas Lesniak" w:date="2021-03-12T12:07:00Z">
            <w:rPr>
              <w:b/>
            </w:rPr>
          </w:rPrChange>
        </w:rPr>
        <w:t>Løberg M</w:t>
      </w:r>
      <w:r>
        <w:t xml:space="preserve">, </w:t>
      </w:r>
      <w:r>
        <w:rPr>
          <w:rPrChange w:id="254" w:author="Nicholas Lesniak" w:date="2021-03-12T12:07:00Z">
            <w:rPr>
              <w:b/>
            </w:rPr>
          </w:rPrChange>
        </w:rPr>
        <w:t>Adami H-O</w:t>
      </w:r>
      <w:r>
        <w:t xml:space="preserve">. 2018. Fecal microbiota transplantation for primary </w:t>
      </w:r>
      <w:del w:id="255" w:author="Nicholas Lesniak" w:date="2021-03-12T12:07:00Z">
        <w:r>
          <w:delText>clostridium</w:delText>
        </w:r>
      </w:del>
      <w:ins w:id="256" w:author="Nicholas Lesniak" w:date="2021-03-12T12:07:00Z">
        <w:r>
          <w:rPr>
            <w:i/>
          </w:rPr>
          <w:t>Clostridium</w:t>
        </w:r>
      </w:ins>
      <w:r>
        <w:rPr>
          <w:i/>
          <w:rPrChange w:id="257" w:author="Nicholas Lesniak" w:date="2021-03-12T12:07:00Z">
            <w:rPr/>
          </w:rPrChange>
        </w:rPr>
        <w:t xml:space="preserve"> difficile</w:t>
      </w:r>
      <w:r>
        <w:t xml:space="preserve"> infection. Ne</w:t>
      </w:r>
      <w:r>
        <w:t xml:space="preserve">w England Journal of Medicine </w:t>
      </w:r>
      <w:r>
        <w:rPr>
          <w:rPrChange w:id="258" w:author="Nicholas Lesniak" w:date="2021-03-12T12:07:00Z">
            <w:rPr>
              <w:b/>
            </w:rPr>
          </w:rPrChange>
        </w:rPr>
        <w:t>378</w:t>
      </w:r>
      <w:r>
        <w:t>:2535–2536.</w:t>
      </w:r>
      <w:del w:id="259" w:author="Nicholas Lesniak" w:date="2021-03-12T12:07:00Z">
        <w:r>
          <w:delText xml:space="preserve"> doi:</w:delText>
        </w:r>
        <w:r>
          <w:fldChar w:fldCharType="begin"/>
        </w:r>
        <w:r>
          <w:delInstrText xml:space="preserve"> HYPERLINK "https://doi.org/10.1056/nejmc1803103" \h </w:delInstrText>
        </w:r>
        <w:r>
          <w:fldChar w:fldCharType="separate"/>
        </w:r>
        <w:r>
          <w:rPr>
            <w:rStyle w:val="Hyperlink"/>
          </w:rPr>
          <w:delText>10.1056/nejmc1803103</w:delText>
        </w:r>
        <w:r>
          <w:rPr>
            <w:rStyle w:val="Hyperlink"/>
          </w:rPr>
          <w:fldChar w:fldCharType="end"/>
        </w:r>
        <w:r>
          <w:delText>.</w:delText>
        </w:r>
      </w:del>
    </w:p>
    <w:p w14:paraId="118FCBB5" w14:textId="4B577553" w:rsidR="003E18D0" w:rsidRDefault="00730DCA">
      <w:pPr>
        <w:pStyle w:val="Bibliography"/>
        <w:pPrChange w:id="260" w:author="Nicholas Lesniak" w:date="2021-03-12T12:07:00Z">
          <w:pPr>
            <w:pStyle w:val="BodyText"/>
          </w:pPr>
        </w:pPrChange>
      </w:pPr>
      <w:del w:id="261" w:author="Nicholas Lesniak" w:date="2021-03-12T12:07:00Z">
        <w:r>
          <w:delText xml:space="preserve"> </w:delText>
        </w:r>
      </w:del>
      <w:bookmarkStart w:id="262" w:name="ref-seekatz2014"/>
      <w:bookmarkEnd w:id="238"/>
      <w:r>
        <w:t xml:space="preserve">8. </w:t>
      </w:r>
      <w:r>
        <w:rPr>
          <w:rPrChange w:id="263" w:author="Nicholas Lesniak" w:date="2021-03-12T12:07:00Z">
            <w:rPr>
              <w:b/>
            </w:rPr>
          </w:rPrChange>
        </w:rPr>
        <w:t>Seekatz AM</w:t>
      </w:r>
      <w:r>
        <w:t xml:space="preserve">, </w:t>
      </w:r>
      <w:r>
        <w:rPr>
          <w:rPrChange w:id="264" w:author="Nicholas Lesniak" w:date="2021-03-12T12:07:00Z">
            <w:rPr>
              <w:b/>
            </w:rPr>
          </w:rPrChange>
        </w:rPr>
        <w:t>Aas J</w:t>
      </w:r>
      <w:r>
        <w:t xml:space="preserve">, </w:t>
      </w:r>
      <w:r>
        <w:rPr>
          <w:rPrChange w:id="265" w:author="Nicholas Lesniak" w:date="2021-03-12T12:07:00Z">
            <w:rPr>
              <w:b/>
            </w:rPr>
          </w:rPrChange>
        </w:rPr>
        <w:t>Gessert CE</w:t>
      </w:r>
      <w:r>
        <w:t xml:space="preserve">, </w:t>
      </w:r>
      <w:r>
        <w:rPr>
          <w:rPrChange w:id="266" w:author="Nicholas Lesniak" w:date="2021-03-12T12:07:00Z">
            <w:rPr>
              <w:b/>
            </w:rPr>
          </w:rPrChange>
        </w:rPr>
        <w:t>Rubin TA</w:t>
      </w:r>
      <w:r>
        <w:t xml:space="preserve">, </w:t>
      </w:r>
      <w:r>
        <w:rPr>
          <w:rPrChange w:id="267" w:author="Nicholas Lesniak" w:date="2021-03-12T12:07:00Z">
            <w:rPr>
              <w:b/>
            </w:rPr>
          </w:rPrChange>
        </w:rPr>
        <w:t>Saman DM</w:t>
      </w:r>
      <w:r>
        <w:t xml:space="preserve">, </w:t>
      </w:r>
      <w:r>
        <w:rPr>
          <w:rPrChange w:id="268" w:author="Nicholas Lesniak" w:date="2021-03-12T12:07:00Z">
            <w:rPr>
              <w:b/>
            </w:rPr>
          </w:rPrChange>
        </w:rPr>
        <w:t>Bakken JS</w:t>
      </w:r>
      <w:r>
        <w:t xml:space="preserve">, </w:t>
      </w:r>
      <w:r>
        <w:rPr>
          <w:rPrChange w:id="269" w:author="Nicholas Lesniak" w:date="2021-03-12T12:07:00Z">
            <w:rPr>
              <w:b/>
            </w:rPr>
          </w:rPrChange>
        </w:rPr>
        <w:t>Young VB</w:t>
      </w:r>
      <w:r>
        <w:t xml:space="preserve">. 2014. Recovery of the gut microbiome following fecal microbiota transplantation. mBio </w:t>
      </w:r>
      <w:r>
        <w:rPr>
          <w:rPrChange w:id="270" w:author="Nicholas Lesniak" w:date="2021-03-12T12:07:00Z">
            <w:rPr>
              <w:b/>
            </w:rPr>
          </w:rPrChange>
        </w:rPr>
        <w:t>5</w:t>
      </w:r>
      <w:r>
        <w:t>.</w:t>
      </w:r>
      <w:del w:id="271" w:author="Nicholas Lesniak" w:date="2021-03-12T12:07:00Z">
        <w:r>
          <w:delText xml:space="preserve"> doi:</w:delText>
        </w:r>
        <w:r>
          <w:fldChar w:fldCharType="begin"/>
        </w:r>
        <w:r>
          <w:delInstrText xml:space="preserve"> HYPERLINK "https://doi.org/10.1128/mbio.00893-14" \h </w:delInstrText>
        </w:r>
        <w:r>
          <w:fldChar w:fldCharType="separate"/>
        </w:r>
        <w:r>
          <w:rPr>
            <w:rStyle w:val="Hyperlink"/>
          </w:rPr>
          <w:delText>10.1128/mbio.00893-14</w:delText>
        </w:r>
        <w:r>
          <w:rPr>
            <w:rStyle w:val="Hyperlink"/>
          </w:rPr>
          <w:fldChar w:fldCharType="end"/>
        </w:r>
        <w:r>
          <w:delText>.</w:delText>
        </w:r>
      </w:del>
    </w:p>
    <w:p w14:paraId="54869A65" w14:textId="065128B7" w:rsidR="003E18D0" w:rsidRDefault="00730DCA">
      <w:pPr>
        <w:pStyle w:val="Bibliography"/>
        <w:pPrChange w:id="272" w:author="Nicholas Lesniak" w:date="2021-03-12T12:07:00Z">
          <w:pPr>
            <w:pStyle w:val="BodyText"/>
          </w:pPr>
        </w:pPrChange>
      </w:pPr>
      <w:del w:id="273" w:author="Nicholas Lesniak" w:date="2021-03-12T12:07:00Z">
        <w:r>
          <w:delText xml:space="preserve"> </w:delText>
        </w:r>
      </w:del>
      <w:bookmarkStart w:id="274" w:name="ref-patron2017"/>
      <w:bookmarkEnd w:id="262"/>
      <w:r>
        <w:t xml:space="preserve">9. </w:t>
      </w:r>
      <w:r>
        <w:rPr>
          <w:rPrChange w:id="275" w:author="Nicholas Lesniak" w:date="2021-03-12T12:07:00Z">
            <w:rPr>
              <w:b/>
            </w:rPr>
          </w:rPrChange>
        </w:rPr>
        <w:t>Patron RL</w:t>
      </w:r>
      <w:r>
        <w:t xml:space="preserve">, </w:t>
      </w:r>
      <w:r>
        <w:rPr>
          <w:rPrChange w:id="276" w:author="Nicholas Lesniak" w:date="2021-03-12T12:07:00Z">
            <w:rPr>
              <w:b/>
            </w:rPr>
          </w:rPrChange>
        </w:rPr>
        <w:t>Hartmann CA</w:t>
      </w:r>
      <w:r>
        <w:t xml:space="preserve">, </w:t>
      </w:r>
      <w:r>
        <w:rPr>
          <w:rPrChange w:id="277" w:author="Nicholas Lesniak" w:date="2021-03-12T12:07:00Z">
            <w:rPr>
              <w:b/>
            </w:rPr>
          </w:rPrChange>
        </w:rPr>
        <w:t>Allen S</w:t>
      </w:r>
      <w:r>
        <w:t xml:space="preserve">, </w:t>
      </w:r>
      <w:r>
        <w:rPr>
          <w:rPrChange w:id="278" w:author="Nicholas Lesniak" w:date="2021-03-12T12:07:00Z">
            <w:rPr>
              <w:b/>
            </w:rPr>
          </w:rPrChange>
        </w:rPr>
        <w:t>Griesbach C</w:t>
      </w:r>
      <w:r>
        <w:rPr>
          <w:rPrChange w:id="279" w:author="Nicholas Lesniak" w:date="2021-03-12T12:07:00Z">
            <w:rPr>
              <w:b/>
            </w:rPr>
          </w:rPrChange>
        </w:rPr>
        <w:t>L</w:t>
      </w:r>
      <w:r>
        <w:t xml:space="preserve">, </w:t>
      </w:r>
      <w:r>
        <w:rPr>
          <w:rPrChange w:id="280" w:author="Nicholas Lesniak" w:date="2021-03-12T12:07:00Z">
            <w:rPr>
              <w:b/>
            </w:rPr>
          </w:rPrChange>
        </w:rPr>
        <w:t>Kosiorek HE</w:t>
      </w:r>
      <w:r>
        <w:t xml:space="preserve">, </w:t>
      </w:r>
      <w:r>
        <w:rPr>
          <w:rPrChange w:id="281" w:author="Nicholas Lesniak" w:date="2021-03-12T12:07:00Z">
            <w:rPr>
              <w:b/>
            </w:rPr>
          </w:rPrChange>
        </w:rPr>
        <w:t>DiBaise JK</w:t>
      </w:r>
      <w:r>
        <w:t xml:space="preserve">, </w:t>
      </w:r>
      <w:r>
        <w:rPr>
          <w:rPrChange w:id="282" w:author="Nicholas Lesniak" w:date="2021-03-12T12:07:00Z">
            <w:rPr>
              <w:b/>
            </w:rPr>
          </w:rPrChange>
        </w:rPr>
        <w:t>Orenstein R</w:t>
      </w:r>
      <w:r>
        <w:t xml:space="preserve">. 2017. Vancomycin taper and risk of failure of fecal microbiota transplantation in patients with recurrent </w:t>
      </w:r>
      <w:del w:id="283" w:author="Nicholas Lesniak" w:date="2021-03-12T12:07:00Z">
        <w:r>
          <w:delText>clostridium</w:delText>
        </w:r>
      </w:del>
      <w:ins w:id="284" w:author="Nicholas Lesniak" w:date="2021-03-12T12:07:00Z">
        <w:r>
          <w:rPr>
            <w:i/>
          </w:rPr>
          <w:t>Clostridium</w:t>
        </w:r>
      </w:ins>
      <w:r>
        <w:rPr>
          <w:i/>
          <w:rPrChange w:id="285" w:author="Nicholas Lesniak" w:date="2021-03-12T12:07:00Z">
            <w:rPr/>
          </w:rPrChange>
        </w:rPr>
        <w:t xml:space="preserve"> difficile</w:t>
      </w:r>
      <w:r>
        <w:t xml:space="preserve"> </w:t>
      </w:r>
      <w:r>
        <w:t xml:space="preserve">infection. Clinical Infectious Diseases </w:t>
      </w:r>
      <w:r>
        <w:rPr>
          <w:rPrChange w:id="286" w:author="Nicholas Lesniak" w:date="2021-03-12T12:07:00Z">
            <w:rPr>
              <w:b/>
            </w:rPr>
          </w:rPrChange>
        </w:rPr>
        <w:t>65</w:t>
      </w:r>
      <w:r>
        <w:t>:1214–1217.</w:t>
      </w:r>
      <w:del w:id="287" w:author="Nicholas Lesniak" w:date="2021-03-12T12:07:00Z">
        <w:r>
          <w:delText xml:space="preserve"> doi:</w:delText>
        </w:r>
        <w:r>
          <w:fldChar w:fldCharType="begin"/>
        </w:r>
        <w:r>
          <w:delInstrText xml:space="preserve"> HYPERLINK "https:</w:delInstrText>
        </w:r>
        <w:r>
          <w:delInstrText xml:space="preserve">//doi.org/10.1093/cid/cix511" \h </w:delInstrText>
        </w:r>
        <w:r>
          <w:fldChar w:fldCharType="separate"/>
        </w:r>
        <w:r>
          <w:rPr>
            <w:rStyle w:val="Hyperlink"/>
          </w:rPr>
          <w:delText>10.1093/cid/cix511</w:delText>
        </w:r>
        <w:r>
          <w:rPr>
            <w:rStyle w:val="Hyperlink"/>
          </w:rPr>
          <w:fldChar w:fldCharType="end"/>
        </w:r>
        <w:r>
          <w:delText>.</w:delText>
        </w:r>
      </w:del>
    </w:p>
    <w:p w14:paraId="4ADE0502" w14:textId="5F9565BC" w:rsidR="003E18D0" w:rsidRDefault="00730DCA">
      <w:pPr>
        <w:pStyle w:val="Bibliography"/>
        <w:pPrChange w:id="288" w:author="Nicholas Lesniak" w:date="2021-03-12T12:07:00Z">
          <w:pPr>
            <w:pStyle w:val="BodyText"/>
          </w:pPr>
        </w:pPrChange>
      </w:pPr>
      <w:del w:id="289" w:author="Nicholas Lesniak" w:date="2021-03-12T12:07:00Z">
        <w:r>
          <w:delText xml:space="preserve"> </w:delText>
        </w:r>
      </w:del>
      <w:bookmarkStart w:id="290" w:name="ref-defilipp2019"/>
      <w:bookmarkEnd w:id="274"/>
      <w:r>
        <w:t xml:space="preserve">10. </w:t>
      </w:r>
      <w:r>
        <w:rPr>
          <w:rPrChange w:id="291" w:author="Nicholas Lesniak" w:date="2021-03-12T12:07:00Z">
            <w:rPr>
              <w:b/>
            </w:rPr>
          </w:rPrChange>
        </w:rPr>
        <w:t>DeFilipp Z</w:t>
      </w:r>
      <w:r>
        <w:t xml:space="preserve">, </w:t>
      </w:r>
      <w:r>
        <w:rPr>
          <w:rPrChange w:id="292" w:author="Nicholas Lesniak" w:date="2021-03-12T12:07:00Z">
            <w:rPr>
              <w:b/>
            </w:rPr>
          </w:rPrChange>
        </w:rPr>
        <w:t>Bloom PP</w:t>
      </w:r>
      <w:r>
        <w:t xml:space="preserve">, </w:t>
      </w:r>
      <w:r>
        <w:rPr>
          <w:rPrChange w:id="293" w:author="Nicholas Lesniak" w:date="2021-03-12T12:07:00Z">
            <w:rPr>
              <w:b/>
            </w:rPr>
          </w:rPrChange>
        </w:rPr>
        <w:t>Soto MT</w:t>
      </w:r>
      <w:r>
        <w:t xml:space="preserve">, </w:t>
      </w:r>
      <w:r>
        <w:rPr>
          <w:rPrChange w:id="294" w:author="Nicholas Lesniak" w:date="2021-03-12T12:07:00Z">
            <w:rPr>
              <w:b/>
            </w:rPr>
          </w:rPrChange>
        </w:rPr>
        <w:t>Mansour MK</w:t>
      </w:r>
      <w:r>
        <w:t xml:space="preserve">, </w:t>
      </w:r>
      <w:r>
        <w:rPr>
          <w:rPrChange w:id="295" w:author="Nicholas Lesniak" w:date="2021-03-12T12:07:00Z">
            <w:rPr>
              <w:b/>
            </w:rPr>
          </w:rPrChange>
        </w:rPr>
        <w:t>Sater MRA</w:t>
      </w:r>
      <w:r>
        <w:t xml:space="preserve">, </w:t>
      </w:r>
      <w:r>
        <w:rPr>
          <w:rPrChange w:id="296" w:author="Nicholas Lesniak" w:date="2021-03-12T12:07:00Z">
            <w:rPr>
              <w:b/>
            </w:rPr>
          </w:rPrChange>
        </w:rPr>
        <w:t>Huntley MH</w:t>
      </w:r>
      <w:r>
        <w:t xml:space="preserve">, </w:t>
      </w:r>
      <w:r>
        <w:rPr>
          <w:rPrChange w:id="297" w:author="Nicholas Lesniak" w:date="2021-03-12T12:07:00Z">
            <w:rPr>
              <w:b/>
            </w:rPr>
          </w:rPrChange>
        </w:rPr>
        <w:t>Turbett S</w:t>
      </w:r>
      <w:r>
        <w:t xml:space="preserve">, </w:t>
      </w:r>
      <w:r>
        <w:rPr>
          <w:rPrChange w:id="298" w:author="Nicholas Lesniak" w:date="2021-03-12T12:07:00Z">
            <w:rPr>
              <w:b/>
            </w:rPr>
          </w:rPrChange>
        </w:rPr>
        <w:t>Chung RT</w:t>
      </w:r>
      <w:r>
        <w:t xml:space="preserve">, </w:t>
      </w:r>
      <w:r>
        <w:rPr>
          <w:rPrChange w:id="299" w:author="Nicholas Lesniak" w:date="2021-03-12T12:07:00Z">
            <w:rPr>
              <w:b/>
            </w:rPr>
          </w:rPrChange>
        </w:rPr>
        <w:t>Chen Y-B</w:t>
      </w:r>
      <w:r>
        <w:t xml:space="preserve">, </w:t>
      </w:r>
      <w:r>
        <w:rPr>
          <w:rPrChange w:id="300" w:author="Nicholas Lesniak" w:date="2021-03-12T12:07:00Z">
            <w:rPr>
              <w:b/>
            </w:rPr>
          </w:rPrChange>
        </w:rPr>
        <w:t>Hohmann EL</w:t>
      </w:r>
      <w:r>
        <w:t xml:space="preserve">. 2019. Drug-resistant </w:t>
      </w:r>
      <w:del w:id="301" w:author="Nicholas Lesniak" w:date="2021-03-12T12:07:00Z">
        <w:r>
          <w:delText>e</w:delText>
        </w:r>
      </w:del>
      <w:ins w:id="302" w:author="Nicholas Lesniak" w:date="2021-03-12T12:07:00Z">
        <w:r>
          <w:rPr>
            <w:i/>
          </w:rPr>
          <w:t>E</w:t>
        </w:r>
      </w:ins>
      <w:r>
        <w:rPr>
          <w:i/>
          <w:rPrChange w:id="303" w:author="Nicholas Lesniak" w:date="2021-03-12T12:07:00Z">
            <w:rPr/>
          </w:rPrChange>
        </w:rPr>
        <w:t>. Coli</w:t>
      </w:r>
      <w:r>
        <w:t xml:space="preserve"> bacteremia transmitted by fecal microbiota transplant. New E</w:t>
      </w:r>
      <w:r>
        <w:t xml:space="preserve">ngland Journal of Medicine </w:t>
      </w:r>
      <w:r>
        <w:rPr>
          <w:rPrChange w:id="304" w:author="Nicholas Lesniak" w:date="2021-03-12T12:07:00Z">
            <w:rPr>
              <w:b/>
            </w:rPr>
          </w:rPrChange>
        </w:rPr>
        <w:t>381</w:t>
      </w:r>
      <w:r>
        <w:t>:2043–2050.</w:t>
      </w:r>
      <w:del w:id="305" w:author="Nicholas Lesniak" w:date="2021-03-12T12:07:00Z">
        <w:r>
          <w:delText xml:space="preserve"> doi:</w:delText>
        </w:r>
        <w:r>
          <w:fldChar w:fldCharType="begin"/>
        </w:r>
        <w:r>
          <w:delInstrText xml:space="preserve"> HYPERLINK "https://doi.org/10.1056/nejmoa1910437" \h </w:delInstrText>
        </w:r>
        <w:r>
          <w:fldChar w:fldCharType="separate"/>
        </w:r>
        <w:r>
          <w:rPr>
            <w:rStyle w:val="Hyperlink"/>
          </w:rPr>
          <w:delText>10.1056/nejmoa1910437</w:delText>
        </w:r>
        <w:r>
          <w:rPr>
            <w:rStyle w:val="Hyperlink"/>
          </w:rPr>
          <w:fldChar w:fldCharType="end"/>
        </w:r>
        <w:r>
          <w:delText>.</w:delText>
        </w:r>
      </w:del>
    </w:p>
    <w:p w14:paraId="42730248" w14:textId="2C980341" w:rsidR="003E18D0" w:rsidRDefault="00730DCA">
      <w:pPr>
        <w:pStyle w:val="Bibliography"/>
        <w:pPrChange w:id="306" w:author="Nicholas Lesniak" w:date="2021-03-12T12:07:00Z">
          <w:pPr>
            <w:pStyle w:val="BodyText"/>
          </w:pPr>
        </w:pPrChange>
      </w:pPr>
      <w:del w:id="307" w:author="Nicholas Lesniak" w:date="2021-03-12T12:07:00Z">
        <w:r>
          <w:delText xml:space="preserve"> </w:delText>
        </w:r>
      </w:del>
      <w:bookmarkStart w:id="308" w:name="ref-buffie2015"/>
      <w:bookmarkEnd w:id="290"/>
      <w:r>
        <w:t xml:space="preserve">11. </w:t>
      </w:r>
      <w:r>
        <w:rPr>
          <w:rPrChange w:id="309" w:author="Nicholas Lesniak" w:date="2021-03-12T12:07:00Z">
            <w:rPr>
              <w:b/>
            </w:rPr>
          </w:rPrChange>
        </w:rPr>
        <w:t>Buffie CG</w:t>
      </w:r>
      <w:r>
        <w:t xml:space="preserve">, </w:t>
      </w:r>
      <w:r>
        <w:rPr>
          <w:rPrChange w:id="310" w:author="Nicholas Lesniak" w:date="2021-03-12T12:07:00Z">
            <w:rPr>
              <w:b/>
            </w:rPr>
          </w:rPrChange>
        </w:rPr>
        <w:t>Bucci V</w:t>
      </w:r>
      <w:r>
        <w:t xml:space="preserve">, </w:t>
      </w:r>
      <w:r>
        <w:rPr>
          <w:rPrChange w:id="311" w:author="Nicholas Lesniak" w:date="2021-03-12T12:07:00Z">
            <w:rPr>
              <w:b/>
            </w:rPr>
          </w:rPrChange>
        </w:rPr>
        <w:t>Stein RR</w:t>
      </w:r>
      <w:r>
        <w:t xml:space="preserve">, </w:t>
      </w:r>
      <w:r>
        <w:rPr>
          <w:rPrChange w:id="312" w:author="Nicholas Lesniak" w:date="2021-03-12T12:07:00Z">
            <w:rPr>
              <w:b/>
            </w:rPr>
          </w:rPrChange>
        </w:rPr>
        <w:t>McKenney PT</w:t>
      </w:r>
      <w:r>
        <w:t xml:space="preserve">, </w:t>
      </w:r>
      <w:r>
        <w:rPr>
          <w:rPrChange w:id="313" w:author="Nicholas Lesniak" w:date="2021-03-12T12:07:00Z">
            <w:rPr>
              <w:b/>
            </w:rPr>
          </w:rPrChange>
        </w:rPr>
        <w:t>Ling L</w:t>
      </w:r>
      <w:r>
        <w:t xml:space="preserve">, </w:t>
      </w:r>
      <w:r>
        <w:rPr>
          <w:rPrChange w:id="314" w:author="Nicholas Lesniak" w:date="2021-03-12T12:07:00Z">
            <w:rPr>
              <w:b/>
            </w:rPr>
          </w:rPrChange>
        </w:rPr>
        <w:t>Gobourne A</w:t>
      </w:r>
      <w:r>
        <w:t xml:space="preserve">, </w:t>
      </w:r>
      <w:r>
        <w:rPr>
          <w:rPrChange w:id="315" w:author="Nicholas Lesniak" w:date="2021-03-12T12:07:00Z">
            <w:rPr>
              <w:b/>
            </w:rPr>
          </w:rPrChange>
        </w:rPr>
        <w:t>No D</w:t>
      </w:r>
      <w:r>
        <w:t xml:space="preserve">, </w:t>
      </w:r>
      <w:r>
        <w:rPr>
          <w:rPrChange w:id="316" w:author="Nicholas Lesniak" w:date="2021-03-12T12:07:00Z">
            <w:rPr>
              <w:b/>
            </w:rPr>
          </w:rPrChange>
        </w:rPr>
        <w:t>Liu H</w:t>
      </w:r>
      <w:r>
        <w:t xml:space="preserve">, </w:t>
      </w:r>
      <w:r>
        <w:rPr>
          <w:rPrChange w:id="317" w:author="Nicholas Lesniak" w:date="2021-03-12T12:07:00Z">
            <w:rPr>
              <w:b/>
            </w:rPr>
          </w:rPrChange>
        </w:rPr>
        <w:t>Kinnebrew M</w:t>
      </w:r>
      <w:r>
        <w:t xml:space="preserve">, </w:t>
      </w:r>
      <w:r>
        <w:rPr>
          <w:rPrChange w:id="318" w:author="Nicholas Lesniak" w:date="2021-03-12T12:07:00Z">
            <w:rPr>
              <w:b/>
            </w:rPr>
          </w:rPrChange>
        </w:rPr>
        <w:t>Viale A</w:t>
      </w:r>
      <w:r>
        <w:t xml:space="preserve">, </w:t>
      </w:r>
      <w:r>
        <w:rPr>
          <w:rPrChange w:id="319" w:author="Nicholas Lesniak" w:date="2021-03-12T12:07:00Z">
            <w:rPr>
              <w:b/>
            </w:rPr>
          </w:rPrChange>
        </w:rPr>
        <w:t>Littmann E</w:t>
      </w:r>
      <w:r>
        <w:t xml:space="preserve">, </w:t>
      </w:r>
      <w:r>
        <w:rPr>
          <w:rPrChange w:id="320" w:author="Nicholas Lesniak" w:date="2021-03-12T12:07:00Z">
            <w:rPr>
              <w:b/>
            </w:rPr>
          </w:rPrChange>
        </w:rPr>
        <w:t>Brink MRM van den</w:t>
      </w:r>
      <w:r>
        <w:t xml:space="preserve">, </w:t>
      </w:r>
      <w:r>
        <w:rPr>
          <w:rPrChange w:id="321" w:author="Nicholas Lesniak" w:date="2021-03-12T12:07:00Z">
            <w:rPr>
              <w:b/>
            </w:rPr>
          </w:rPrChange>
        </w:rPr>
        <w:t>Jenq RR</w:t>
      </w:r>
      <w:r>
        <w:t xml:space="preserve">, </w:t>
      </w:r>
      <w:r>
        <w:rPr>
          <w:rPrChange w:id="322" w:author="Nicholas Lesniak" w:date="2021-03-12T12:07:00Z">
            <w:rPr>
              <w:b/>
            </w:rPr>
          </w:rPrChange>
        </w:rPr>
        <w:t>Taur Y</w:t>
      </w:r>
      <w:r>
        <w:t xml:space="preserve">, </w:t>
      </w:r>
      <w:r>
        <w:rPr>
          <w:rPrChange w:id="323" w:author="Nicholas Lesniak" w:date="2021-03-12T12:07:00Z">
            <w:rPr>
              <w:b/>
            </w:rPr>
          </w:rPrChange>
        </w:rPr>
        <w:t>Sander C</w:t>
      </w:r>
      <w:r>
        <w:t xml:space="preserve">, </w:t>
      </w:r>
      <w:r>
        <w:rPr>
          <w:rPrChange w:id="324" w:author="Nicholas Lesniak" w:date="2021-03-12T12:07:00Z">
            <w:rPr>
              <w:b/>
            </w:rPr>
          </w:rPrChange>
        </w:rPr>
        <w:t>Cross JR</w:t>
      </w:r>
      <w:r>
        <w:t xml:space="preserve">, </w:t>
      </w:r>
      <w:r>
        <w:rPr>
          <w:rPrChange w:id="325" w:author="Nicholas Lesniak" w:date="2021-03-12T12:07:00Z">
            <w:rPr>
              <w:b/>
            </w:rPr>
          </w:rPrChange>
        </w:rPr>
        <w:t>Toussaint NC</w:t>
      </w:r>
      <w:r>
        <w:t xml:space="preserve">, </w:t>
      </w:r>
      <w:r>
        <w:rPr>
          <w:rPrChange w:id="326" w:author="Nicholas Lesniak" w:date="2021-03-12T12:07:00Z">
            <w:rPr>
              <w:b/>
            </w:rPr>
          </w:rPrChange>
        </w:rPr>
        <w:t>Xavier JB</w:t>
      </w:r>
      <w:r>
        <w:t xml:space="preserve">, </w:t>
      </w:r>
      <w:r>
        <w:rPr>
          <w:rPrChange w:id="327" w:author="Nicholas Lesniak" w:date="2021-03-12T12:07:00Z">
            <w:rPr>
              <w:b/>
            </w:rPr>
          </w:rPrChange>
        </w:rPr>
        <w:t>Pamer EG</w:t>
      </w:r>
      <w:r>
        <w:t>. 2014. Pre</w:t>
      </w:r>
      <w:r>
        <w:t xml:space="preserve">cision microbiome reconstitution restores bile acid mediated resistance to </w:t>
      </w:r>
      <w:del w:id="328" w:author="Nicholas Lesniak" w:date="2021-03-12T12:07:00Z">
        <w:r>
          <w:delText>clost</w:delText>
        </w:r>
        <w:r>
          <w:delText>ridium</w:delText>
        </w:r>
      </w:del>
      <w:ins w:id="329" w:author="Nicholas Lesniak" w:date="2021-03-12T12:07:00Z">
        <w:r>
          <w:rPr>
            <w:i/>
          </w:rPr>
          <w:t>Clostridium</w:t>
        </w:r>
      </w:ins>
      <w:r>
        <w:rPr>
          <w:i/>
          <w:rPrChange w:id="330" w:author="Nicholas Lesniak" w:date="2021-03-12T12:07:00Z">
            <w:rPr/>
          </w:rPrChange>
        </w:rPr>
        <w:t xml:space="preserve"> difficile</w:t>
      </w:r>
      <w:r>
        <w:t xml:space="preserve">. Nature </w:t>
      </w:r>
      <w:r>
        <w:rPr>
          <w:rPrChange w:id="331" w:author="Nicholas Lesniak" w:date="2021-03-12T12:07:00Z">
            <w:rPr>
              <w:b/>
            </w:rPr>
          </w:rPrChange>
        </w:rPr>
        <w:t>517</w:t>
      </w:r>
      <w:r>
        <w:t>:205–208.</w:t>
      </w:r>
      <w:del w:id="332" w:author="Nicholas Lesniak" w:date="2021-03-12T12:07:00Z">
        <w:r>
          <w:delText xml:space="preserve"> doi:</w:delText>
        </w:r>
        <w:r>
          <w:fldChar w:fldCharType="begin"/>
        </w:r>
        <w:r>
          <w:delInstrText xml:space="preserve"> HYPERLINK "https://doi.org/10.1038/nature13828" \h </w:delInstrText>
        </w:r>
        <w:r>
          <w:fldChar w:fldCharType="separate"/>
        </w:r>
        <w:r>
          <w:rPr>
            <w:rStyle w:val="Hyperlink"/>
          </w:rPr>
          <w:delText>10.1038/nature13828</w:delText>
        </w:r>
        <w:r>
          <w:rPr>
            <w:rStyle w:val="Hyperlink"/>
          </w:rPr>
          <w:fldChar w:fldCharType="end"/>
        </w:r>
        <w:r>
          <w:delText>.</w:delText>
        </w:r>
      </w:del>
    </w:p>
    <w:p w14:paraId="512B54DA" w14:textId="5F76EE9F" w:rsidR="003E18D0" w:rsidRDefault="00730DCA">
      <w:pPr>
        <w:pStyle w:val="Bibliography"/>
        <w:pPrChange w:id="333" w:author="Nicholas Lesniak" w:date="2021-03-12T12:07:00Z">
          <w:pPr>
            <w:pStyle w:val="BodyText"/>
          </w:pPr>
        </w:pPrChange>
      </w:pPr>
      <w:del w:id="334" w:author="Nicholas Lesniak" w:date="2021-03-12T12:07:00Z">
        <w:r>
          <w:delText xml:space="preserve"> </w:delText>
        </w:r>
      </w:del>
      <w:bookmarkStart w:id="335" w:name="ref-fletcher2018"/>
      <w:bookmarkEnd w:id="308"/>
      <w:r>
        <w:t xml:space="preserve">12. </w:t>
      </w:r>
      <w:r>
        <w:rPr>
          <w:rPrChange w:id="336" w:author="Nicholas Lesniak" w:date="2021-03-12T12:07:00Z">
            <w:rPr>
              <w:b/>
            </w:rPr>
          </w:rPrChange>
        </w:rPr>
        <w:t>Fletcher JR</w:t>
      </w:r>
      <w:r>
        <w:t xml:space="preserve">, </w:t>
      </w:r>
      <w:r>
        <w:rPr>
          <w:rPrChange w:id="337" w:author="Nicholas Lesniak" w:date="2021-03-12T12:07:00Z">
            <w:rPr>
              <w:b/>
            </w:rPr>
          </w:rPrChange>
        </w:rPr>
        <w:t>Erwin S</w:t>
      </w:r>
      <w:r>
        <w:t xml:space="preserve">, </w:t>
      </w:r>
      <w:r>
        <w:rPr>
          <w:rPrChange w:id="338" w:author="Nicholas Lesniak" w:date="2021-03-12T12:07:00Z">
            <w:rPr>
              <w:b/>
            </w:rPr>
          </w:rPrChange>
        </w:rPr>
        <w:t>Lanzas C</w:t>
      </w:r>
      <w:r>
        <w:t xml:space="preserve">, </w:t>
      </w:r>
      <w:r>
        <w:rPr>
          <w:rPrChange w:id="339" w:author="Nicholas Lesniak" w:date="2021-03-12T12:07:00Z">
            <w:rPr>
              <w:b/>
            </w:rPr>
          </w:rPrChange>
        </w:rPr>
        <w:t>Theriot CM</w:t>
      </w:r>
      <w:r>
        <w:t xml:space="preserve">. 2018. Shifts in the gut metabolome and </w:t>
      </w:r>
      <w:del w:id="340" w:author="Nicholas Lesniak" w:date="2021-03-12T12:07:00Z">
        <w:r>
          <w:delText>clostridium</w:delText>
        </w:r>
      </w:del>
      <w:ins w:id="341" w:author="Nicholas Lesniak" w:date="2021-03-12T12:07:00Z">
        <w:r>
          <w:rPr>
            <w:i/>
          </w:rPr>
          <w:t>Clostridium</w:t>
        </w:r>
      </w:ins>
      <w:r>
        <w:rPr>
          <w:i/>
          <w:rPrChange w:id="342" w:author="Nicholas Lesniak" w:date="2021-03-12T12:07:00Z">
            <w:rPr/>
          </w:rPrChange>
        </w:rPr>
        <w:t xml:space="preserve"> difficile</w:t>
      </w:r>
      <w:r>
        <w:t xml:space="preserve"> transcriptome throughout colo</w:t>
      </w:r>
      <w:r>
        <w:t xml:space="preserve">nization and infection in a mouse model. mSphere </w:t>
      </w:r>
      <w:r>
        <w:rPr>
          <w:rPrChange w:id="343" w:author="Nicholas Lesniak" w:date="2021-03-12T12:07:00Z">
            <w:rPr>
              <w:b/>
            </w:rPr>
          </w:rPrChange>
        </w:rPr>
        <w:t>3</w:t>
      </w:r>
      <w:r>
        <w:t>.</w:t>
      </w:r>
      <w:del w:id="344" w:author="Nicholas Lesniak" w:date="2021-03-12T12:07:00Z">
        <w:r>
          <w:delText xml:space="preserve"> doi:</w:delText>
        </w:r>
        <w:r>
          <w:fldChar w:fldCharType="begin"/>
        </w:r>
        <w:r>
          <w:delInstrText xml:space="preserve"> HYPERLINK "https://doi.org/10.1128/msphere.00089-18" \h </w:delInstrText>
        </w:r>
        <w:r>
          <w:fldChar w:fldCharType="separate"/>
        </w:r>
        <w:r>
          <w:rPr>
            <w:rStyle w:val="Hyperlink"/>
          </w:rPr>
          <w:delText>10.1128/msphere.00089-18</w:delText>
        </w:r>
        <w:r>
          <w:rPr>
            <w:rStyle w:val="Hyperlink"/>
          </w:rPr>
          <w:fldChar w:fldCharType="end"/>
        </w:r>
        <w:r>
          <w:delText>.</w:delText>
        </w:r>
      </w:del>
    </w:p>
    <w:p w14:paraId="06632117" w14:textId="08D347E6" w:rsidR="003E18D0" w:rsidRDefault="00730DCA">
      <w:pPr>
        <w:pStyle w:val="Bibliography"/>
        <w:pPrChange w:id="345" w:author="Nicholas Lesniak" w:date="2021-03-12T12:07:00Z">
          <w:pPr>
            <w:pStyle w:val="BodyText"/>
          </w:pPr>
        </w:pPrChange>
      </w:pPr>
      <w:del w:id="346" w:author="Nicholas Lesniak" w:date="2021-03-12T12:07:00Z">
        <w:r>
          <w:lastRenderedPageBreak/>
          <w:delText xml:space="preserve"> </w:delText>
        </w:r>
      </w:del>
      <w:bookmarkStart w:id="347" w:name="ref-reed2020"/>
      <w:bookmarkEnd w:id="335"/>
      <w:r>
        <w:t xml:space="preserve">13. </w:t>
      </w:r>
      <w:r>
        <w:rPr>
          <w:rPrChange w:id="348" w:author="Nicholas Lesniak" w:date="2021-03-12T12:07:00Z">
            <w:rPr>
              <w:b/>
            </w:rPr>
          </w:rPrChange>
        </w:rPr>
        <w:t>Reed AD</w:t>
      </w:r>
      <w:r>
        <w:t xml:space="preserve">, </w:t>
      </w:r>
      <w:r>
        <w:rPr>
          <w:rPrChange w:id="349" w:author="Nicholas Lesniak" w:date="2021-03-12T12:07:00Z">
            <w:rPr>
              <w:b/>
            </w:rPr>
          </w:rPrChange>
        </w:rPr>
        <w:t>Nethery MA</w:t>
      </w:r>
      <w:r>
        <w:t xml:space="preserve">, </w:t>
      </w:r>
      <w:r>
        <w:rPr>
          <w:rPrChange w:id="350" w:author="Nicholas Lesniak" w:date="2021-03-12T12:07:00Z">
            <w:rPr>
              <w:b/>
            </w:rPr>
          </w:rPrChange>
        </w:rPr>
        <w:t>Stewart A</w:t>
      </w:r>
      <w:r>
        <w:t xml:space="preserve">, </w:t>
      </w:r>
      <w:r>
        <w:rPr>
          <w:rPrChange w:id="351" w:author="Nicholas Lesniak" w:date="2021-03-12T12:07:00Z">
            <w:rPr>
              <w:b/>
            </w:rPr>
          </w:rPrChange>
        </w:rPr>
        <w:t>Barrangou R</w:t>
      </w:r>
      <w:r>
        <w:t xml:space="preserve">, </w:t>
      </w:r>
      <w:r>
        <w:rPr>
          <w:rPrChange w:id="352" w:author="Nicholas Lesniak" w:date="2021-03-12T12:07:00Z">
            <w:rPr>
              <w:b/>
            </w:rPr>
          </w:rPrChange>
        </w:rPr>
        <w:t>Theriot CM</w:t>
      </w:r>
      <w:r>
        <w:t xml:space="preserve">. 2020. Strain-dependent inhibition of </w:t>
      </w:r>
      <w:del w:id="353" w:author="Nicholas Lesniak" w:date="2021-03-12T12:07:00Z">
        <w:r>
          <w:delText>clostridioides</w:delText>
        </w:r>
      </w:del>
      <w:ins w:id="354" w:author="Nicholas Lesniak" w:date="2021-03-12T12:07:00Z">
        <w:r>
          <w:rPr>
            <w:i/>
          </w:rPr>
          <w:t>Clostridium</w:t>
        </w:r>
      </w:ins>
      <w:r>
        <w:rPr>
          <w:i/>
          <w:rPrChange w:id="355" w:author="Nicholas Lesniak" w:date="2021-03-12T12:07:00Z">
            <w:rPr/>
          </w:rPrChange>
        </w:rPr>
        <w:t xml:space="preserve"> difficile</w:t>
      </w:r>
      <w:r>
        <w:t xml:space="preserve"> by commensal </w:t>
      </w:r>
      <w:del w:id="356" w:author="Nicholas Lesniak" w:date="2021-03-12T12:07:00Z">
        <w:r>
          <w:delText>clostridia</w:delText>
        </w:r>
      </w:del>
      <w:ins w:id="357" w:author="Nicholas Lesniak" w:date="2021-03-12T12:07:00Z">
        <w:r>
          <w:t>Clostridia</w:t>
        </w:r>
      </w:ins>
      <w:r>
        <w:t xml:space="preserve"> carrying the bile acid-inducible (bai) operon. Journal of Ba</w:t>
      </w:r>
      <w:r>
        <w:t xml:space="preserve">cteriology </w:t>
      </w:r>
      <w:r>
        <w:rPr>
          <w:rPrChange w:id="358" w:author="Nicholas Lesniak" w:date="2021-03-12T12:07:00Z">
            <w:rPr>
              <w:b/>
            </w:rPr>
          </w:rPrChange>
        </w:rPr>
        <w:t>202</w:t>
      </w:r>
      <w:r>
        <w:t>.</w:t>
      </w:r>
      <w:del w:id="359" w:author="Nicholas Lesniak" w:date="2021-03-12T12:07:00Z">
        <w:r>
          <w:delText xml:space="preserve"> doi:</w:delText>
        </w:r>
        <w:r>
          <w:fldChar w:fldCharType="begin"/>
        </w:r>
        <w:r>
          <w:delInstrText xml:space="preserve"> HYPERLINK "https://doi.org/10.1128/jb.00039-20" \h </w:delInstrText>
        </w:r>
        <w:r>
          <w:fldChar w:fldCharType="separate"/>
        </w:r>
        <w:r>
          <w:rPr>
            <w:rStyle w:val="Hyperlink"/>
          </w:rPr>
          <w:delText>10.1128/jb.00039-20</w:delText>
        </w:r>
        <w:r>
          <w:rPr>
            <w:rStyle w:val="Hyperlink"/>
          </w:rPr>
          <w:fldChar w:fldCharType="end"/>
        </w:r>
        <w:r>
          <w:delText>.</w:delText>
        </w:r>
      </w:del>
    </w:p>
    <w:p w14:paraId="23F9266E" w14:textId="5BD53A1D" w:rsidR="003E18D0" w:rsidRDefault="00730DCA">
      <w:pPr>
        <w:pStyle w:val="Bibliography"/>
        <w:pPrChange w:id="360" w:author="Nicholas Lesniak" w:date="2021-03-12T12:07:00Z">
          <w:pPr>
            <w:pStyle w:val="BodyText"/>
          </w:pPr>
        </w:pPrChange>
      </w:pPr>
      <w:del w:id="361" w:author="Nicholas Lesniak" w:date="2021-03-12T12:07:00Z">
        <w:r>
          <w:delText xml:space="preserve"> </w:delText>
        </w:r>
      </w:del>
      <w:bookmarkStart w:id="362" w:name="ref-jenior2017"/>
      <w:bookmarkEnd w:id="347"/>
      <w:r>
        <w:t xml:space="preserve">14. </w:t>
      </w:r>
      <w:r>
        <w:rPr>
          <w:rPrChange w:id="363" w:author="Nicholas Lesniak" w:date="2021-03-12T12:07:00Z">
            <w:rPr>
              <w:b/>
            </w:rPr>
          </w:rPrChange>
        </w:rPr>
        <w:t>Jenior ML</w:t>
      </w:r>
      <w:r>
        <w:t xml:space="preserve">, </w:t>
      </w:r>
      <w:r>
        <w:rPr>
          <w:rPrChange w:id="364" w:author="Nicholas Lesniak" w:date="2021-03-12T12:07:00Z">
            <w:rPr>
              <w:b/>
            </w:rPr>
          </w:rPrChange>
        </w:rPr>
        <w:t>Leslie JL</w:t>
      </w:r>
      <w:r>
        <w:t xml:space="preserve">, </w:t>
      </w:r>
      <w:r>
        <w:rPr>
          <w:rPrChange w:id="365" w:author="Nicholas Lesniak" w:date="2021-03-12T12:07:00Z">
            <w:rPr>
              <w:b/>
            </w:rPr>
          </w:rPrChange>
        </w:rPr>
        <w:t>Young VB</w:t>
      </w:r>
      <w:r>
        <w:t xml:space="preserve">, </w:t>
      </w:r>
      <w:r>
        <w:rPr>
          <w:rPrChange w:id="366" w:author="Nicholas Lesniak" w:date="2021-03-12T12:07:00Z">
            <w:rPr>
              <w:b/>
            </w:rPr>
          </w:rPrChange>
        </w:rPr>
        <w:t>Schloss PD</w:t>
      </w:r>
      <w:r>
        <w:t xml:space="preserve">. 2017. </w:t>
      </w:r>
      <w:r>
        <w:rPr>
          <w:i/>
          <w:rPrChange w:id="367" w:author="Nicholas Lesniak" w:date="2021-03-12T12:07:00Z">
            <w:rPr/>
          </w:rPrChange>
        </w:rPr>
        <w:t>Clostridium difficile</w:t>
      </w:r>
      <w:r>
        <w:t xml:space="preserve"> </w:t>
      </w:r>
      <w:r>
        <w:t xml:space="preserve">colonizes alternative nutrient niches during infection across distinct murine gut microbiomes. mSystems </w:t>
      </w:r>
      <w:r>
        <w:rPr>
          <w:rPrChange w:id="368" w:author="Nicholas Lesniak" w:date="2021-03-12T12:07:00Z">
            <w:rPr>
              <w:b/>
            </w:rPr>
          </w:rPrChange>
        </w:rPr>
        <w:t>2</w:t>
      </w:r>
      <w:r>
        <w:t>.</w:t>
      </w:r>
      <w:del w:id="369" w:author="Nicholas Lesniak" w:date="2021-03-12T12:07:00Z">
        <w:r>
          <w:delText xml:space="preserve"> doi:</w:delText>
        </w:r>
        <w:r>
          <w:fldChar w:fldCharType="begin"/>
        </w:r>
        <w:r>
          <w:delInstrText xml:space="preserve"> HYPERLINK "https://doi.org/10.1128/msystems.00063-17" \h </w:delInstrText>
        </w:r>
        <w:r>
          <w:fldChar w:fldCharType="separate"/>
        </w:r>
        <w:r>
          <w:rPr>
            <w:rStyle w:val="Hyperlink"/>
          </w:rPr>
          <w:delText>10.1128/msystems.00063-17</w:delText>
        </w:r>
        <w:r>
          <w:rPr>
            <w:rStyle w:val="Hyperlink"/>
          </w:rPr>
          <w:fldChar w:fldCharType="end"/>
        </w:r>
        <w:r>
          <w:delText>.</w:delText>
        </w:r>
      </w:del>
    </w:p>
    <w:p w14:paraId="284410D8" w14:textId="508A4612" w:rsidR="003E18D0" w:rsidRDefault="00730DCA">
      <w:pPr>
        <w:pStyle w:val="Bibliography"/>
        <w:pPrChange w:id="370" w:author="Nicholas Lesniak" w:date="2021-03-12T12:07:00Z">
          <w:pPr>
            <w:pStyle w:val="BodyText"/>
          </w:pPr>
        </w:pPrChange>
      </w:pPr>
      <w:del w:id="371" w:author="Nicholas Lesniak" w:date="2021-03-12T12:07:00Z">
        <w:r>
          <w:delText xml:space="preserve"> </w:delText>
        </w:r>
      </w:del>
      <w:bookmarkStart w:id="372" w:name="ref-lawley2012"/>
      <w:bookmarkEnd w:id="362"/>
      <w:r>
        <w:t xml:space="preserve">15. </w:t>
      </w:r>
      <w:r>
        <w:rPr>
          <w:rPrChange w:id="373" w:author="Nicholas Lesniak" w:date="2021-03-12T12:07:00Z">
            <w:rPr>
              <w:b/>
            </w:rPr>
          </w:rPrChange>
        </w:rPr>
        <w:t>Lawley TD</w:t>
      </w:r>
      <w:r>
        <w:t xml:space="preserve">, </w:t>
      </w:r>
      <w:r>
        <w:rPr>
          <w:rPrChange w:id="374" w:author="Nicholas Lesniak" w:date="2021-03-12T12:07:00Z">
            <w:rPr>
              <w:b/>
            </w:rPr>
          </w:rPrChange>
        </w:rPr>
        <w:t>Clare S</w:t>
      </w:r>
      <w:r>
        <w:t xml:space="preserve">, </w:t>
      </w:r>
      <w:r>
        <w:rPr>
          <w:rPrChange w:id="375" w:author="Nicholas Lesniak" w:date="2021-03-12T12:07:00Z">
            <w:rPr>
              <w:b/>
            </w:rPr>
          </w:rPrChange>
        </w:rPr>
        <w:t>Walker AW</w:t>
      </w:r>
      <w:r>
        <w:t xml:space="preserve">, </w:t>
      </w:r>
      <w:r>
        <w:rPr>
          <w:rPrChange w:id="376" w:author="Nicholas Lesniak" w:date="2021-03-12T12:07:00Z">
            <w:rPr>
              <w:b/>
            </w:rPr>
          </w:rPrChange>
        </w:rPr>
        <w:t>Stares MD</w:t>
      </w:r>
      <w:r>
        <w:t xml:space="preserve">, </w:t>
      </w:r>
      <w:r>
        <w:rPr>
          <w:rPrChange w:id="377" w:author="Nicholas Lesniak" w:date="2021-03-12T12:07:00Z">
            <w:rPr>
              <w:b/>
            </w:rPr>
          </w:rPrChange>
        </w:rPr>
        <w:t>Connor TR</w:t>
      </w:r>
      <w:r>
        <w:t xml:space="preserve">, </w:t>
      </w:r>
      <w:r>
        <w:rPr>
          <w:rPrChange w:id="378" w:author="Nicholas Lesniak" w:date="2021-03-12T12:07:00Z">
            <w:rPr>
              <w:b/>
            </w:rPr>
          </w:rPrChange>
        </w:rPr>
        <w:t>Raisen C</w:t>
      </w:r>
      <w:r>
        <w:t xml:space="preserve">, </w:t>
      </w:r>
      <w:r>
        <w:rPr>
          <w:rPrChange w:id="379" w:author="Nicholas Lesniak" w:date="2021-03-12T12:07:00Z">
            <w:rPr>
              <w:b/>
            </w:rPr>
          </w:rPrChange>
        </w:rPr>
        <w:t>Goulding D</w:t>
      </w:r>
      <w:r>
        <w:t xml:space="preserve">, </w:t>
      </w:r>
      <w:r>
        <w:rPr>
          <w:rPrChange w:id="380" w:author="Nicholas Lesniak" w:date="2021-03-12T12:07:00Z">
            <w:rPr>
              <w:b/>
            </w:rPr>
          </w:rPrChange>
        </w:rPr>
        <w:t>Rad R</w:t>
      </w:r>
      <w:r>
        <w:t xml:space="preserve">, </w:t>
      </w:r>
      <w:r>
        <w:rPr>
          <w:rPrChange w:id="381" w:author="Nicholas Lesniak" w:date="2021-03-12T12:07:00Z">
            <w:rPr>
              <w:b/>
            </w:rPr>
          </w:rPrChange>
        </w:rPr>
        <w:t>Schreiber F</w:t>
      </w:r>
      <w:r>
        <w:t xml:space="preserve">, </w:t>
      </w:r>
      <w:r>
        <w:rPr>
          <w:rPrChange w:id="382" w:author="Nicholas Lesniak" w:date="2021-03-12T12:07:00Z">
            <w:rPr>
              <w:b/>
            </w:rPr>
          </w:rPrChange>
        </w:rPr>
        <w:t>Brandt C</w:t>
      </w:r>
      <w:r>
        <w:t xml:space="preserve">, </w:t>
      </w:r>
      <w:r>
        <w:rPr>
          <w:rPrChange w:id="383" w:author="Nicholas Lesniak" w:date="2021-03-12T12:07:00Z">
            <w:rPr>
              <w:b/>
            </w:rPr>
          </w:rPrChange>
        </w:rPr>
        <w:t>Deakin LJ</w:t>
      </w:r>
      <w:r>
        <w:t xml:space="preserve">, </w:t>
      </w:r>
      <w:r>
        <w:rPr>
          <w:rPrChange w:id="384" w:author="Nicholas Lesniak" w:date="2021-03-12T12:07:00Z">
            <w:rPr>
              <w:b/>
            </w:rPr>
          </w:rPrChange>
        </w:rPr>
        <w:t>Pickard DJ</w:t>
      </w:r>
      <w:r>
        <w:t xml:space="preserve">, </w:t>
      </w:r>
      <w:r>
        <w:rPr>
          <w:rPrChange w:id="385" w:author="Nicholas Lesniak" w:date="2021-03-12T12:07:00Z">
            <w:rPr>
              <w:b/>
            </w:rPr>
          </w:rPrChange>
        </w:rPr>
        <w:t>Duncan SH</w:t>
      </w:r>
      <w:r>
        <w:t xml:space="preserve">, </w:t>
      </w:r>
      <w:r>
        <w:rPr>
          <w:rPrChange w:id="386" w:author="Nicholas Lesniak" w:date="2021-03-12T12:07:00Z">
            <w:rPr>
              <w:b/>
            </w:rPr>
          </w:rPrChange>
        </w:rPr>
        <w:t xml:space="preserve">Flint </w:t>
      </w:r>
      <w:r>
        <w:rPr>
          <w:rPrChange w:id="387" w:author="Nicholas Lesniak" w:date="2021-03-12T12:07:00Z">
            <w:rPr>
              <w:b/>
            </w:rPr>
          </w:rPrChange>
        </w:rPr>
        <w:t>HJ</w:t>
      </w:r>
      <w:r>
        <w:t xml:space="preserve">, </w:t>
      </w:r>
      <w:r>
        <w:rPr>
          <w:rPrChange w:id="388" w:author="Nicholas Lesniak" w:date="2021-03-12T12:07:00Z">
            <w:rPr>
              <w:b/>
            </w:rPr>
          </w:rPrChange>
        </w:rPr>
        <w:t>Clark TG</w:t>
      </w:r>
      <w:r>
        <w:t xml:space="preserve">, </w:t>
      </w:r>
      <w:r>
        <w:rPr>
          <w:rPrChange w:id="389" w:author="Nicholas Lesniak" w:date="2021-03-12T12:07:00Z">
            <w:rPr>
              <w:b/>
            </w:rPr>
          </w:rPrChange>
        </w:rPr>
        <w:t>Parkhill J</w:t>
      </w:r>
      <w:r>
        <w:t xml:space="preserve">, </w:t>
      </w:r>
      <w:r>
        <w:rPr>
          <w:rPrChange w:id="390" w:author="Nicholas Lesniak" w:date="2021-03-12T12:07:00Z">
            <w:rPr>
              <w:b/>
            </w:rPr>
          </w:rPrChange>
        </w:rPr>
        <w:t>Dougan G</w:t>
      </w:r>
      <w:r>
        <w:t xml:space="preserve">. 2012. Targeted restoration of the intestinal microbiota with a simple, defined bacteriotherapy resolves relapsing </w:t>
      </w:r>
      <w:del w:id="391" w:author="Nicholas Lesniak" w:date="2021-03-12T12:07:00Z">
        <w:r>
          <w:delText>clostridium</w:delText>
        </w:r>
      </w:del>
      <w:ins w:id="392" w:author="Nicholas Lesniak" w:date="2021-03-12T12:07:00Z">
        <w:r>
          <w:rPr>
            <w:i/>
          </w:rPr>
          <w:t>Clostridium</w:t>
        </w:r>
      </w:ins>
      <w:r>
        <w:rPr>
          <w:i/>
          <w:rPrChange w:id="393" w:author="Nicholas Lesniak" w:date="2021-03-12T12:07:00Z">
            <w:rPr/>
          </w:rPrChange>
        </w:rPr>
        <w:t xml:space="preserve"> difficile</w:t>
      </w:r>
      <w:r>
        <w:t xml:space="preserve"> disease in mice. PLoS Pathogens </w:t>
      </w:r>
      <w:r>
        <w:rPr>
          <w:rPrChange w:id="394" w:author="Nicholas Lesniak" w:date="2021-03-12T12:07:00Z">
            <w:rPr>
              <w:b/>
            </w:rPr>
          </w:rPrChange>
        </w:rPr>
        <w:t>8</w:t>
      </w:r>
      <w:r>
        <w:t>:e1002995.</w:t>
      </w:r>
      <w:del w:id="395" w:author="Nicholas Lesniak" w:date="2021-03-12T12:07:00Z">
        <w:r>
          <w:delText xml:space="preserve"> doi:</w:delText>
        </w:r>
        <w:r>
          <w:fldChar w:fldCharType="begin"/>
        </w:r>
        <w:r>
          <w:delInstrText xml:space="preserve"> HYPERLINK "https://doi.org/10.1371/journal.ppat.1002995" \h </w:delInstrText>
        </w:r>
        <w:r>
          <w:fldChar w:fldCharType="separate"/>
        </w:r>
        <w:r>
          <w:rPr>
            <w:rStyle w:val="Hyperlink"/>
          </w:rPr>
          <w:delText>10.1371/journal.ppat.1002995</w:delText>
        </w:r>
        <w:r>
          <w:rPr>
            <w:rStyle w:val="Hyperlink"/>
          </w:rPr>
          <w:fldChar w:fldCharType="end"/>
        </w:r>
        <w:r>
          <w:delText>.</w:delText>
        </w:r>
      </w:del>
    </w:p>
    <w:p w14:paraId="564701DD" w14:textId="11B8E40F" w:rsidR="003E18D0" w:rsidRDefault="00730DCA">
      <w:pPr>
        <w:pStyle w:val="Bibliography"/>
        <w:pPrChange w:id="396" w:author="Nicholas Lesniak" w:date="2021-03-12T12:07:00Z">
          <w:pPr>
            <w:pStyle w:val="BodyText"/>
          </w:pPr>
        </w:pPrChange>
      </w:pPr>
      <w:del w:id="397" w:author="Nicholas Lesniak" w:date="2021-03-12T12:07:00Z">
        <w:r>
          <w:delText xml:space="preserve"> </w:delText>
        </w:r>
      </w:del>
      <w:bookmarkStart w:id="398" w:name="ref-mcdonald2018"/>
      <w:bookmarkEnd w:id="372"/>
      <w:r>
        <w:t xml:space="preserve">16. </w:t>
      </w:r>
      <w:r>
        <w:rPr>
          <w:rPrChange w:id="399" w:author="Nicholas Lesniak" w:date="2021-03-12T12:07:00Z">
            <w:rPr>
              <w:b/>
            </w:rPr>
          </w:rPrChange>
        </w:rPr>
        <w:t>McDonald JAK</w:t>
      </w:r>
      <w:r>
        <w:t xml:space="preserve">, </w:t>
      </w:r>
      <w:r>
        <w:rPr>
          <w:rPrChange w:id="400" w:author="Nicholas Lesniak" w:date="2021-03-12T12:07:00Z">
            <w:rPr>
              <w:b/>
            </w:rPr>
          </w:rPrChange>
        </w:rPr>
        <w:t>Mullish BH</w:t>
      </w:r>
      <w:r>
        <w:t xml:space="preserve">, </w:t>
      </w:r>
      <w:r>
        <w:rPr>
          <w:rPrChange w:id="401" w:author="Nicholas Lesniak" w:date="2021-03-12T12:07:00Z">
            <w:rPr>
              <w:b/>
            </w:rPr>
          </w:rPrChange>
        </w:rPr>
        <w:t>Pechlivani</w:t>
      </w:r>
      <w:r>
        <w:rPr>
          <w:rPrChange w:id="402" w:author="Nicholas Lesniak" w:date="2021-03-12T12:07:00Z">
            <w:rPr>
              <w:b/>
            </w:rPr>
          </w:rPrChange>
        </w:rPr>
        <w:t>s A</w:t>
      </w:r>
      <w:r>
        <w:t xml:space="preserve">, </w:t>
      </w:r>
      <w:r>
        <w:rPr>
          <w:rPrChange w:id="403" w:author="Nicholas Lesniak" w:date="2021-03-12T12:07:00Z">
            <w:rPr>
              <w:b/>
            </w:rPr>
          </w:rPrChange>
        </w:rPr>
        <w:t>Liu Z</w:t>
      </w:r>
      <w:r>
        <w:t xml:space="preserve">, </w:t>
      </w:r>
      <w:r>
        <w:rPr>
          <w:rPrChange w:id="404" w:author="Nicholas Lesniak" w:date="2021-03-12T12:07:00Z">
            <w:rPr>
              <w:b/>
            </w:rPr>
          </w:rPrChange>
        </w:rPr>
        <w:t>Brignardello J</w:t>
      </w:r>
      <w:r>
        <w:t xml:space="preserve">, </w:t>
      </w:r>
      <w:r>
        <w:rPr>
          <w:rPrChange w:id="405" w:author="Nicholas Lesniak" w:date="2021-03-12T12:07:00Z">
            <w:rPr>
              <w:b/>
            </w:rPr>
          </w:rPrChange>
        </w:rPr>
        <w:t>Kao D</w:t>
      </w:r>
      <w:r>
        <w:t xml:space="preserve">, </w:t>
      </w:r>
      <w:r>
        <w:rPr>
          <w:rPrChange w:id="406" w:author="Nicholas Lesniak" w:date="2021-03-12T12:07:00Z">
            <w:rPr>
              <w:b/>
            </w:rPr>
          </w:rPrChange>
        </w:rPr>
        <w:t>Holmes E</w:t>
      </w:r>
      <w:r>
        <w:t xml:space="preserve">, </w:t>
      </w:r>
      <w:r>
        <w:rPr>
          <w:rPrChange w:id="407" w:author="Nicholas Lesniak" w:date="2021-03-12T12:07:00Z">
            <w:rPr>
              <w:b/>
            </w:rPr>
          </w:rPrChange>
        </w:rPr>
        <w:t>Li JV</w:t>
      </w:r>
      <w:r>
        <w:t xml:space="preserve">, </w:t>
      </w:r>
      <w:r>
        <w:rPr>
          <w:rPrChange w:id="408" w:author="Nicholas Lesniak" w:date="2021-03-12T12:07:00Z">
            <w:rPr>
              <w:b/>
            </w:rPr>
          </w:rPrChange>
        </w:rPr>
        <w:t>Clarke TB</w:t>
      </w:r>
      <w:r>
        <w:t xml:space="preserve">, </w:t>
      </w:r>
      <w:r>
        <w:rPr>
          <w:rPrChange w:id="409" w:author="Nicholas Lesniak" w:date="2021-03-12T12:07:00Z">
            <w:rPr>
              <w:b/>
            </w:rPr>
          </w:rPrChange>
        </w:rPr>
        <w:t>Thursz MR</w:t>
      </w:r>
      <w:r>
        <w:t xml:space="preserve">, </w:t>
      </w:r>
      <w:r>
        <w:rPr>
          <w:rPrChange w:id="410" w:author="Nicholas Lesniak" w:date="2021-03-12T12:07:00Z">
            <w:rPr>
              <w:b/>
            </w:rPr>
          </w:rPrChange>
        </w:rPr>
        <w:t>Marchesi JR</w:t>
      </w:r>
      <w:r>
        <w:t xml:space="preserve">. 2018. Inhibiting growth of </w:t>
      </w:r>
      <w:del w:id="411" w:author="Nicholas Lesniak" w:date="2021-03-12T12:07:00Z">
        <w:r>
          <w:delText>clostridioides</w:delText>
        </w:r>
      </w:del>
      <w:ins w:id="412" w:author="Nicholas Lesniak" w:date="2021-03-12T12:07:00Z">
        <w:r>
          <w:rPr>
            <w:i/>
          </w:rPr>
          <w:t>Clostridioides</w:t>
        </w:r>
      </w:ins>
      <w:r>
        <w:rPr>
          <w:i/>
          <w:rPrChange w:id="413" w:author="Nicholas Lesniak" w:date="2021-03-12T12:07:00Z">
            <w:rPr/>
          </w:rPrChange>
        </w:rPr>
        <w:t xml:space="preserve"> difficile</w:t>
      </w:r>
      <w:r>
        <w:t xml:space="preserve"> by restoring valerate, produced by the intestinal microbiota. Gastroenterology </w:t>
      </w:r>
      <w:r>
        <w:rPr>
          <w:rPrChange w:id="414" w:author="Nicholas Lesniak" w:date="2021-03-12T12:07:00Z">
            <w:rPr>
              <w:b/>
            </w:rPr>
          </w:rPrChange>
        </w:rPr>
        <w:t>155</w:t>
      </w:r>
      <w:r>
        <w:t>:1495–1507.e15.</w:t>
      </w:r>
      <w:del w:id="415" w:author="Nicholas Lesniak" w:date="2021-03-12T12:07:00Z">
        <w:r>
          <w:delText xml:space="preserve"> doi:</w:delText>
        </w:r>
        <w:r>
          <w:fldChar w:fldCharType="begin"/>
        </w:r>
        <w:r>
          <w:delInstrText xml:space="preserve"> HYPERLINK "https://doi.org/10.1053/j.gastro.20</w:delInstrText>
        </w:r>
        <w:r>
          <w:delInstrText xml:space="preserve">18.07.014" \h </w:delInstrText>
        </w:r>
        <w:r>
          <w:fldChar w:fldCharType="separate"/>
        </w:r>
        <w:r>
          <w:rPr>
            <w:rStyle w:val="Hyperlink"/>
          </w:rPr>
          <w:delText>10.1053/j.gastro.2018.07.014</w:delText>
        </w:r>
        <w:r>
          <w:rPr>
            <w:rStyle w:val="Hyperlink"/>
          </w:rPr>
          <w:fldChar w:fldCharType="end"/>
        </w:r>
        <w:r>
          <w:delText>.</w:delText>
        </w:r>
      </w:del>
    </w:p>
    <w:p w14:paraId="7D1F5B7D" w14:textId="4D718500" w:rsidR="003E18D0" w:rsidRDefault="00730DCA">
      <w:pPr>
        <w:pStyle w:val="Bibliography"/>
        <w:pPrChange w:id="416" w:author="Nicholas Lesniak" w:date="2021-03-12T12:07:00Z">
          <w:pPr>
            <w:pStyle w:val="BodyText"/>
          </w:pPr>
        </w:pPrChange>
      </w:pPr>
      <w:del w:id="417" w:author="Nicholas Lesniak" w:date="2021-03-12T12:07:00Z">
        <w:r>
          <w:delText xml:space="preserve"> </w:delText>
        </w:r>
      </w:del>
      <w:bookmarkStart w:id="418" w:name="ref-ghimire2019"/>
      <w:bookmarkEnd w:id="398"/>
      <w:r>
        <w:t xml:space="preserve">17. </w:t>
      </w:r>
      <w:r>
        <w:rPr>
          <w:rPrChange w:id="419" w:author="Nicholas Lesniak" w:date="2021-03-12T12:07:00Z">
            <w:rPr>
              <w:b/>
            </w:rPr>
          </w:rPrChange>
        </w:rPr>
        <w:t>Ghimire S</w:t>
      </w:r>
      <w:r>
        <w:t xml:space="preserve">, </w:t>
      </w:r>
      <w:r>
        <w:rPr>
          <w:rPrChange w:id="420" w:author="Nicholas Lesniak" w:date="2021-03-12T12:07:00Z">
            <w:rPr>
              <w:b/>
            </w:rPr>
          </w:rPrChange>
        </w:rPr>
        <w:t xml:space="preserve">Roy </w:t>
      </w:r>
      <w:r>
        <w:rPr>
          <w:rPrChange w:id="421" w:author="Nicholas Lesniak" w:date="2021-03-12T12:07:00Z">
            <w:rPr>
              <w:b/>
            </w:rPr>
          </w:rPrChange>
        </w:rPr>
        <w:t>C</w:t>
      </w:r>
      <w:r>
        <w:t xml:space="preserve">, </w:t>
      </w:r>
      <w:r>
        <w:rPr>
          <w:rPrChange w:id="422" w:author="Nicholas Lesniak" w:date="2021-03-12T12:07:00Z">
            <w:rPr>
              <w:b/>
            </w:rPr>
          </w:rPrChange>
        </w:rPr>
        <w:t>Wongkuna S</w:t>
      </w:r>
      <w:r>
        <w:t xml:space="preserve">, </w:t>
      </w:r>
      <w:r>
        <w:rPr>
          <w:rPrChange w:id="423" w:author="Nicholas Lesniak" w:date="2021-03-12T12:07:00Z">
            <w:rPr>
              <w:b/>
            </w:rPr>
          </w:rPrChange>
        </w:rPr>
        <w:t>Antony L</w:t>
      </w:r>
      <w:r>
        <w:t xml:space="preserve">, </w:t>
      </w:r>
      <w:r>
        <w:rPr>
          <w:rPrChange w:id="424" w:author="Nicholas Lesniak" w:date="2021-03-12T12:07:00Z">
            <w:rPr>
              <w:b/>
            </w:rPr>
          </w:rPrChange>
        </w:rPr>
        <w:t>Maji A</w:t>
      </w:r>
      <w:r>
        <w:t xml:space="preserve">, </w:t>
      </w:r>
      <w:r>
        <w:rPr>
          <w:rPrChange w:id="425" w:author="Nicholas Lesniak" w:date="2021-03-12T12:07:00Z">
            <w:rPr>
              <w:b/>
            </w:rPr>
          </w:rPrChange>
        </w:rPr>
        <w:t>Keena MC</w:t>
      </w:r>
      <w:r>
        <w:t xml:space="preserve">, </w:t>
      </w:r>
      <w:r>
        <w:rPr>
          <w:rPrChange w:id="426" w:author="Nicholas Lesniak" w:date="2021-03-12T12:07:00Z">
            <w:rPr>
              <w:b/>
            </w:rPr>
          </w:rPrChange>
        </w:rPr>
        <w:t>Foley A</w:t>
      </w:r>
      <w:r>
        <w:t xml:space="preserve">, </w:t>
      </w:r>
      <w:r>
        <w:rPr>
          <w:rPrChange w:id="427" w:author="Nicholas Lesniak" w:date="2021-03-12T12:07:00Z">
            <w:rPr>
              <w:b/>
            </w:rPr>
          </w:rPrChange>
        </w:rPr>
        <w:t>Scaria J</w:t>
      </w:r>
      <w:r>
        <w:t xml:space="preserve">. 2020. Identification of </w:t>
      </w:r>
      <w:del w:id="428" w:author="Nicholas Lesniak" w:date="2021-03-12T12:07:00Z">
        <w:r>
          <w:delText>clostridioides</w:delText>
        </w:r>
      </w:del>
      <w:ins w:id="429" w:author="Nicholas Lesniak" w:date="2021-03-12T12:07:00Z">
        <w:r>
          <w:rPr>
            <w:i/>
          </w:rPr>
          <w:t>Clostridioides</w:t>
        </w:r>
      </w:ins>
      <w:r>
        <w:rPr>
          <w:i/>
          <w:rPrChange w:id="430" w:author="Nicholas Lesniak" w:date="2021-03-12T12:07:00Z">
            <w:rPr/>
          </w:rPrChange>
        </w:rPr>
        <w:t xml:space="preserve"> difficile</w:t>
      </w:r>
      <w:r>
        <w:t xml:space="preserve">-inhibiting gut commensals using culturomics, phenotyping, and combinatorial community assembly. mSystems </w:t>
      </w:r>
      <w:r>
        <w:rPr>
          <w:rPrChange w:id="431" w:author="Nicholas Lesniak" w:date="2021-03-12T12:07:00Z">
            <w:rPr>
              <w:b/>
            </w:rPr>
          </w:rPrChange>
        </w:rPr>
        <w:t>5</w:t>
      </w:r>
      <w:r>
        <w:t>.</w:t>
      </w:r>
      <w:del w:id="432" w:author="Nicholas Lesniak" w:date="2021-03-12T12:07:00Z">
        <w:r>
          <w:delText xml:space="preserve"> doi:</w:delText>
        </w:r>
        <w:r>
          <w:fldChar w:fldCharType="begin"/>
        </w:r>
        <w:r>
          <w:delInstrText xml:space="preserve"> HYPERLINK "https://doi.org/10.1128/msystems.00620-19" \h </w:delInstrText>
        </w:r>
        <w:r>
          <w:fldChar w:fldCharType="separate"/>
        </w:r>
        <w:r>
          <w:rPr>
            <w:rStyle w:val="Hyperlink"/>
          </w:rPr>
          <w:delText>10.1128/msystems.00620-19</w:delText>
        </w:r>
        <w:r>
          <w:rPr>
            <w:rStyle w:val="Hyperlink"/>
          </w:rPr>
          <w:fldChar w:fldCharType="end"/>
        </w:r>
        <w:r>
          <w:delText>.</w:delText>
        </w:r>
      </w:del>
    </w:p>
    <w:p w14:paraId="3705D34E" w14:textId="2E0180CB" w:rsidR="003E18D0" w:rsidRDefault="00730DCA">
      <w:pPr>
        <w:pStyle w:val="Bibliography"/>
        <w:pPrChange w:id="433" w:author="Nicholas Lesniak" w:date="2021-03-12T12:07:00Z">
          <w:pPr>
            <w:pStyle w:val="BodyText"/>
          </w:pPr>
        </w:pPrChange>
      </w:pPr>
      <w:del w:id="434" w:author="Nicholas Lesniak" w:date="2021-03-12T12:07:00Z">
        <w:r>
          <w:delText xml:space="preserve"> </w:delText>
        </w:r>
      </w:del>
      <w:bookmarkStart w:id="435" w:name="ref-auchtung2020"/>
      <w:bookmarkEnd w:id="418"/>
      <w:r>
        <w:t xml:space="preserve">18. </w:t>
      </w:r>
      <w:r>
        <w:rPr>
          <w:rPrChange w:id="436" w:author="Nicholas Lesniak" w:date="2021-03-12T12:07:00Z">
            <w:rPr>
              <w:b/>
            </w:rPr>
          </w:rPrChange>
        </w:rPr>
        <w:t>Auchtung JM</w:t>
      </w:r>
      <w:r>
        <w:t xml:space="preserve">, </w:t>
      </w:r>
      <w:r>
        <w:rPr>
          <w:rPrChange w:id="437" w:author="Nicholas Lesniak" w:date="2021-03-12T12:07:00Z">
            <w:rPr>
              <w:b/>
            </w:rPr>
          </w:rPrChange>
        </w:rPr>
        <w:t>Preisner EC</w:t>
      </w:r>
      <w:r>
        <w:t xml:space="preserve">, </w:t>
      </w:r>
      <w:r>
        <w:rPr>
          <w:rPrChange w:id="438" w:author="Nicholas Lesniak" w:date="2021-03-12T12:07:00Z">
            <w:rPr>
              <w:b/>
            </w:rPr>
          </w:rPrChange>
        </w:rPr>
        <w:t>Collins</w:t>
      </w:r>
      <w:r>
        <w:rPr>
          <w:rPrChange w:id="439" w:author="Nicholas Lesniak" w:date="2021-03-12T12:07:00Z">
            <w:rPr>
              <w:b/>
            </w:rPr>
          </w:rPrChange>
        </w:rPr>
        <w:t xml:space="preserve"> J</w:t>
      </w:r>
      <w:r>
        <w:t xml:space="preserve">, </w:t>
      </w:r>
      <w:r>
        <w:rPr>
          <w:rPrChange w:id="440" w:author="Nicholas Lesniak" w:date="2021-03-12T12:07:00Z">
            <w:rPr>
              <w:b/>
            </w:rPr>
          </w:rPrChange>
        </w:rPr>
        <w:t>Lerma AI</w:t>
      </w:r>
      <w:r>
        <w:t xml:space="preserve">, </w:t>
      </w:r>
      <w:r>
        <w:rPr>
          <w:rPrChange w:id="441" w:author="Nicholas Lesniak" w:date="2021-03-12T12:07:00Z">
            <w:rPr>
              <w:b/>
            </w:rPr>
          </w:rPrChange>
        </w:rPr>
        <w:t>Britton RA</w:t>
      </w:r>
      <w:r>
        <w:t xml:space="preserve">. 2020. Identification of simplified microbial communities that inhibit </w:t>
      </w:r>
      <w:del w:id="442" w:author="Nicholas Lesniak" w:date="2021-03-12T12:07:00Z">
        <w:r>
          <w:delText>clostridioides</w:delText>
        </w:r>
      </w:del>
      <w:ins w:id="443" w:author="Nicholas Lesniak" w:date="2021-03-12T12:07:00Z">
        <w:r>
          <w:rPr>
            <w:i/>
          </w:rPr>
          <w:t>Clostridioides</w:t>
        </w:r>
      </w:ins>
      <w:r>
        <w:rPr>
          <w:i/>
          <w:rPrChange w:id="444" w:author="Nicholas Lesniak" w:date="2021-03-12T12:07:00Z">
            <w:rPr/>
          </w:rPrChange>
        </w:rPr>
        <w:t xml:space="preserve"> difficile</w:t>
      </w:r>
      <w:r>
        <w:t xml:space="preserve"> infection through dilution/extinction. mSphere </w:t>
      </w:r>
      <w:r>
        <w:rPr>
          <w:rPrChange w:id="445" w:author="Nicholas Lesniak" w:date="2021-03-12T12:07:00Z">
            <w:rPr>
              <w:b/>
            </w:rPr>
          </w:rPrChange>
        </w:rPr>
        <w:t>5</w:t>
      </w:r>
      <w:r>
        <w:t>.</w:t>
      </w:r>
      <w:del w:id="446" w:author="Nicholas Lesniak" w:date="2021-03-12T12:07:00Z">
        <w:r>
          <w:delText xml:space="preserve"> doi:</w:delText>
        </w:r>
        <w:r>
          <w:fldChar w:fldCharType="begin"/>
        </w:r>
        <w:r>
          <w:delInstrText xml:space="preserve"> HYPERLINK "https://doi.org/10.1128/msphere.00387-20" \h </w:delInstrText>
        </w:r>
        <w:r>
          <w:fldChar w:fldCharType="separate"/>
        </w:r>
        <w:r>
          <w:rPr>
            <w:rStyle w:val="Hyperlink"/>
          </w:rPr>
          <w:delText>10.1128/mspher</w:delText>
        </w:r>
        <w:r>
          <w:rPr>
            <w:rStyle w:val="Hyperlink"/>
          </w:rPr>
          <w:delText>e.00387-20</w:delText>
        </w:r>
        <w:r>
          <w:rPr>
            <w:rStyle w:val="Hyperlink"/>
          </w:rPr>
          <w:fldChar w:fldCharType="end"/>
        </w:r>
        <w:r>
          <w:delText>.</w:delText>
        </w:r>
      </w:del>
    </w:p>
    <w:p w14:paraId="75882BC7" w14:textId="1C1D3F25" w:rsidR="003E18D0" w:rsidRDefault="00730DCA">
      <w:pPr>
        <w:pStyle w:val="Bibliography"/>
        <w:pPrChange w:id="447" w:author="Nicholas Lesniak" w:date="2021-03-12T12:07:00Z">
          <w:pPr>
            <w:pStyle w:val="BodyText"/>
          </w:pPr>
        </w:pPrChange>
      </w:pPr>
      <w:del w:id="448" w:author="Nicholas Lesniak" w:date="2021-03-12T12:07:00Z">
        <w:r>
          <w:delText xml:space="preserve"> </w:delText>
        </w:r>
      </w:del>
      <w:bookmarkStart w:id="449" w:name="ref-schubert2015"/>
      <w:bookmarkEnd w:id="435"/>
      <w:r>
        <w:t xml:space="preserve">19. </w:t>
      </w:r>
      <w:r>
        <w:rPr>
          <w:rPrChange w:id="450" w:author="Nicholas Lesniak" w:date="2021-03-12T12:07:00Z">
            <w:rPr>
              <w:b/>
            </w:rPr>
          </w:rPrChange>
        </w:rPr>
        <w:t>Schubert AM</w:t>
      </w:r>
      <w:r>
        <w:t xml:space="preserve">, </w:t>
      </w:r>
      <w:r>
        <w:rPr>
          <w:rPrChange w:id="451" w:author="Nicholas Lesniak" w:date="2021-03-12T12:07:00Z">
            <w:rPr>
              <w:b/>
            </w:rPr>
          </w:rPrChange>
        </w:rPr>
        <w:t>Sinani H</w:t>
      </w:r>
      <w:r>
        <w:t xml:space="preserve">, </w:t>
      </w:r>
      <w:r>
        <w:rPr>
          <w:rPrChange w:id="452" w:author="Nicholas Lesniak" w:date="2021-03-12T12:07:00Z">
            <w:rPr>
              <w:b/>
            </w:rPr>
          </w:rPrChange>
        </w:rPr>
        <w:t>Schloss PD</w:t>
      </w:r>
      <w:r>
        <w:t>. 2015. Antibiotic-induced alterations of the mu</w:t>
      </w:r>
      <w:r>
        <w:t xml:space="preserve">rine gut microbiota and subsequent effects on colonization resistance against </w:t>
      </w:r>
      <w:del w:id="453" w:author="Nicholas Lesniak" w:date="2021-03-12T12:07:00Z">
        <w:r>
          <w:delText>clostridium</w:delText>
        </w:r>
      </w:del>
      <w:ins w:id="454" w:author="Nicholas Lesniak" w:date="2021-03-12T12:07:00Z">
        <w:r>
          <w:rPr>
            <w:i/>
          </w:rPr>
          <w:t>Clostridium</w:t>
        </w:r>
      </w:ins>
      <w:r>
        <w:rPr>
          <w:i/>
          <w:rPrChange w:id="455" w:author="Nicholas Lesniak" w:date="2021-03-12T12:07:00Z">
            <w:rPr/>
          </w:rPrChange>
        </w:rPr>
        <w:t xml:space="preserve"> difficile</w:t>
      </w:r>
      <w:r>
        <w:t xml:space="preserve">. mBio </w:t>
      </w:r>
      <w:r>
        <w:rPr>
          <w:rPrChange w:id="456" w:author="Nicholas Lesniak" w:date="2021-03-12T12:07:00Z">
            <w:rPr>
              <w:b/>
            </w:rPr>
          </w:rPrChange>
        </w:rPr>
        <w:t>6</w:t>
      </w:r>
      <w:r>
        <w:t>.</w:t>
      </w:r>
      <w:del w:id="457" w:author="Nicholas Lesniak" w:date="2021-03-12T12:07:00Z">
        <w:r>
          <w:delText xml:space="preserve"> doi:</w:delText>
        </w:r>
        <w:r>
          <w:fldChar w:fldCharType="begin"/>
        </w:r>
        <w:r>
          <w:delInstrText xml:space="preserve"> HYPERLINK "https://doi.org/10.1128/mbio.00</w:delInstrText>
        </w:r>
        <w:r>
          <w:delInstrText xml:space="preserve">974-15" \h </w:delInstrText>
        </w:r>
        <w:r>
          <w:fldChar w:fldCharType="separate"/>
        </w:r>
        <w:r>
          <w:rPr>
            <w:rStyle w:val="Hyperlink"/>
          </w:rPr>
          <w:delText>10.1128/mbio.00974-15</w:delText>
        </w:r>
        <w:r>
          <w:rPr>
            <w:rStyle w:val="Hyperlink"/>
          </w:rPr>
          <w:fldChar w:fldCharType="end"/>
        </w:r>
        <w:r>
          <w:delText>.</w:delText>
        </w:r>
      </w:del>
    </w:p>
    <w:p w14:paraId="04046656" w14:textId="52445D1E" w:rsidR="003E18D0" w:rsidRDefault="00730DCA">
      <w:pPr>
        <w:pStyle w:val="Bibliography"/>
        <w:pPrChange w:id="458" w:author="Nicholas Lesniak" w:date="2021-03-12T12:07:00Z">
          <w:pPr>
            <w:pStyle w:val="BodyText"/>
          </w:pPr>
        </w:pPrChange>
      </w:pPr>
      <w:del w:id="459" w:author="Nicholas Lesniak" w:date="2021-03-12T12:07:00Z">
        <w:r>
          <w:delText xml:space="preserve"> </w:delText>
        </w:r>
      </w:del>
      <w:bookmarkStart w:id="460" w:name="ref-jenior2018"/>
      <w:bookmarkEnd w:id="449"/>
      <w:r>
        <w:t xml:space="preserve">20. </w:t>
      </w:r>
      <w:r>
        <w:rPr>
          <w:rPrChange w:id="461" w:author="Nicholas Lesniak" w:date="2021-03-12T12:07:00Z">
            <w:rPr>
              <w:b/>
            </w:rPr>
          </w:rPrChange>
        </w:rPr>
        <w:t>Jenior ML</w:t>
      </w:r>
      <w:r>
        <w:t xml:space="preserve">, </w:t>
      </w:r>
      <w:r>
        <w:rPr>
          <w:rPrChange w:id="462" w:author="Nicholas Lesniak" w:date="2021-03-12T12:07:00Z">
            <w:rPr>
              <w:b/>
            </w:rPr>
          </w:rPrChange>
        </w:rPr>
        <w:t>Leslie JL</w:t>
      </w:r>
      <w:r>
        <w:t xml:space="preserve">, </w:t>
      </w:r>
      <w:r>
        <w:rPr>
          <w:rPrChange w:id="463" w:author="Nicholas Lesniak" w:date="2021-03-12T12:07:00Z">
            <w:rPr>
              <w:b/>
            </w:rPr>
          </w:rPrChange>
        </w:rPr>
        <w:t>Young VB</w:t>
      </w:r>
      <w:r>
        <w:t xml:space="preserve">, </w:t>
      </w:r>
      <w:r>
        <w:rPr>
          <w:rPrChange w:id="464" w:author="Nicholas Lesniak" w:date="2021-03-12T12:07:00Z">
            <w:rPr>
              <w:b/>
            </w:rPr>
          </w:rPrChange>
        </w:rPr>
        <w:t>Schloss PD</w:t>
      </w:r>
      <w:r>
        <w:t xml:space="preserve">. 2018. </w:t>
      </w:r>
      <w:r>
        <w:rPr>
          <w:i/>
          <w:rPrChange w:id="465" w:author="Nicholas Lesniak" w:date="2021-03-12T12:07:00Z">
            <w:rPr/>
          </w:rPrChange>
        </w:rPr>
        <w:t>Clostridium difficile</w:t>
      </w:r>
      <w:r>
        <w:t xml:space="preserve"> alters the structure and metabolism of distinct cecal microbiomes durin</w:t>
      </w:r>
      <w:r>
        <w:t xml:space="preserve">g initial infection to promote sustained colonization. mSphere </w:t>
      </w:r>
      <w:r>
        <w:rPr>
          <w:rPrChange w:id="466" w:author="Nicholas Lesniak" w:date="2021-03-12T12:07:00Z">
            <w:rPr>
              <w:b/>
            </w:rPr>
          </w:rPrChange>
        </w:rPr>
        <w:t>3</w:t>
      </w:r>
      <w:r>
        <w:t>.</w:t>
      </w:r>
      <w:del w:id="467" w:author="Nicholas Lesniak" w:date="2021-03-12T12:07:00Z">
        <w:r>
          <w:delText xml:space="preserve"> doi:</w:delText>
        </w:r>
        <w:r>
          <w:fldChar w:fldCharType="begin"/>
        </w:r>
        <w:r>
          <w:delInstrText xml:space="preserve"> </w:delInstrText>
        </w:r>
        <w:r>
          <w:delInstrText xml:space="preserve">HYPERLINK "https://doi.org/10.1128/msphere.00261-18" \h </w:delInstrText>
        </w:r>
        <w:r>
          <w:fldChar w:fldCharType="separate"/>
        </w:r>
        <w:r>
          <w:rPr>
            <w:rStyle w:val="Hyperlink"/>
          </w:rPr>
          <w:delText>10.1128/msphere.00261-18</w:delText>
        </w:r>
        <w:r>
          <w:rPr>
            <w:rStyle w:val="Hyperlink"/>
          </w:rPr>
          <w:fldChar w:fldCharType="end"/>
        </w:r>
        <w:r>
          <w:delText>.</w:delText>
        </w:r>
      </w:del>
    </w:p>
    <w:p w14:paraId="37D69A3B" w14:textId="7A2C1B2D" w:rsidR="003E18D0" w:rsidRDefault="00730DCA">
      <w:pPr>
        <w:pStyle w:val="Bibliography"/>
        <w:pPrChange w:id="468" w:author="Nicholas Lesniak" w:date="2021-03-12T12:07:00Z">
          <w:pPr>
            <w:pStyle w:val="BodyText"/>
          </w:pPr>
        </w:pPrChange>
      </w:pPr>
      <w:del w:id="469" w:author="Nicholas Lesniak" w:date="2021-03-12T12:07:00Z">
        <w:r>
          <w:delText xml:space="preserve"> </w:delText>
        </w:r>
      </w:del>
      <w:bookmarkStart w:id="470" w:name="ref-kurtz2015"/>
      <w:bookmarkEnd w:id="460"/>
      <w:r>
        <w:t xml:space="preserve">21. </w:t>
      </w:r>
      <w:r>
        <w:rPr>
          <w:rPrChange w:id="471" w:author="Nicholas Lesniak" w:date="2021-03-12T12:07:00Z">
            <w:rPr>
              <w:b/>
            </w:rPr>
          </w:rPrChange>
        </w:rPr>
        <w:t>Kurtz ZD</w:t>
      </w:r>
      <w:r>
        <w:t xml:space="preserve">, </w:t>
      </w:r>
      <w:r>
        <w:rPr>
          <w:rPrChange w:id="472" w:author="Nicholas Lesniak" w:date="2021-03-12T12:07:00Z">
            <w:rPr>
              <w:b/>
            </w:rPr>
          </w:rPrChange>
        </w:rPr>
        <w:t>Müller CL</w:t>
      </w:r>
      <w:r>
        <w:t xml:space="preserve">, </w:t>
      </w:r>
      <w:r>
        <w:rPr>
          <w:rPrChange w:id="473" w:author="Nicholas Lesniak" w:date="2021-03-12T12:07:00Z">
            <w:rPr>
              <w:b/>
            </w:rPr>
          </w:rPrChange>
        </w:rPr>
        <w:t>Miraldi ER</w:t>
      </w:r>
      <w:r>
        <w:t xml:space="preserve">, </w:t>
      </w:r>
      <w:r>
        <w:rPr>
          <w:rPrChange w:id="474" w:author="Nicholas Lesniak" w:date="2021-03-12T12:07:00Z">
            <w:rPr>
              <w:b/>
            </w:rPr>
          </w:rPrChange>
        </w:rPr>
        <w:t>Littman DR</w:t>
      </w:r>
      <w:r>
        <w:t xml:space="preserve">, </w:t>
      </w:r>
      <w:r>
        <w:rPr>
          <w:rPrChange w:id="475" w:author="Nicholas Lesniak" w:date="2021-03-12T12:07:00Z">
            <w:rPr>
              <w:b/>
            </w:rPr>
          </w:rPrChange>
        </w:rPr>
        <w:t>Blaser MJ</w:t>
      </w:r>
      <w:r>
        <w:t xml:space="preserve">, </w:t>
      </w:r>
      <w:r>
        <w:rPr>
          <w:rPrChange w:id="476" w:author="Nicholas Lesniak" w:date="2021-03-12T12:07:00Z">
            <w:rPr>
              <w:b/>
            </w:rPr>
          </w:rPrChange>
        </w:rPr>
        <w:t>Bonneau RA</w:t>
      </w:r>
      <w:r>
        <w:t xml:space="preserve">. 2015. Sparse and compositionally robust inference of microbial ecological networks. PLOS Computational Biology </w:t>
      </w:r>
      <w:r>
        <w:rPr>
          <w:rPrChange w:id="477" w:author="Nicholas Lesniak" w:date="2021-03-12T12:07:00Z">
            <w:rPr>
              <w:b/>
            </w:rPr>
          </w:rPrChange>
        </w:rPr>
        <w:t>11</w:t>
      </w:r>
      <w:r>
        <w:t>:e100</w:t>
      </w:r>
      <w:r>
        <w:t>4226.</w:t>
      </w:r>
      <w:del w:id="478" w:author="Nicholas Lesniak" w:date="2021-03-12T12:07:00Z">
        <w:r>
          <w:delText xml:space="preserve"> doi:</w:delText>
        </w:r>
        <w:r>
          <w:fldChar w:fldCharType="begin"/>
        </w:r>
        <w:r>
          <w:delInstrText xml:space="preserve"> HYPERLINK "https://doi.org/10.1371/journal.pcbi.1004226" \h </w:delInstrText>
        </w:r>
        <w:r>
          <w:fldChar w:fldCharType="separate"/>
        </w:r>
        <w:r>
          <w:rPr>
            <w:rStyle w:val="Hyperlink"/>
          </w:rPr>
          <w:delText>10.1371/journal.pcbi.1004226</w:delText>
        </w:r>
        <w:r>
          <w:rPr>
            <w:rStyle w:val="Hyperlink"/>
          </w:rPr>
          <w:fldChar w:fldCharType="end"/>
        </w:r>
        <w:r>
          <w:delText>.</w:delText>
        </w:r>
      </w:del>
    </w:p>
    <w:p w14:paraId="3EE78A9F" w14:textId="194012DB" w:rsidR="003E18D0" w:rsidRDefault="00730DCA">
      <w:pPr>
        <w:pStyle w:val="Bibliography"/>
        <w:pPrChange w:id="479" w:author="Nicholas Lesniak" w:date="2021-03-12T12:07:00Z">
          <w:pPr>
            <w:pStyle w:val="BodyText"/>
          </w:pPr>
        </w:pPrChange>
      </w:pPr>
      <w:del w:id="480" w:author="Nicholas Lesniak" w:date="2021-03-12T12:07:00Z">
        <w:r>
          <w:delText xml:space="preserve"> </w:delText>
        </w:r>
      </w:del>
      <w:bookmarkStart w:id="481" w:name="ref-reeves2011"/>
      <w:bookmarkEnd w:id="470"/>
      <w:r>
        <w:t xml:space="preserve">22. </w:t>
      </w:r>
      <w:r>
        <w:rPr>
          <w:rPrChange w:id="482" w:author="Nicholas Lesniak" w:date="2021-03-12T12:07:00Z">
            <w:rPr>
              <w:b/>
            </w:rPr>
          </w:rPrChange>
        </w:rPr>
        <w:t>Reeves AE</w:t>
      </w:r>
      <w:r>
        <w:t xml:space="preserve">, </w:t>
      </w:r>
      <w:r>
        <w:rPr>
          <w:rPrChange w:id="483" w:author="Nicholas Lesniak" w:date="2021-03-12T12:07:00Z">
            <w:rPr>
              <w:b/>
            </w:rPr>
          </w:rPrChange>
        </w:rPr>
        <w:t>Theriot CM</w:t>
      </w:r>
      <w:r>
        <w:t xml:space="preserve">, </w:t>
      </w:r>
      <w:r>
        <w:rPr>
          <w:rPrChange w:id="484" w:author="Nicholas Lesniak" w:date="2021-03-12T12:07:00Z">
            <w:rPr>
              <w:b/>
            </w:rPr>
          </w:rPrChange>
        </w:rPr>
        <w:t>Bergin IL</w:t>
      </w:r>
      <w:r>
        <w:t xml:space="preserve">, </w:t>
      </w:r>
      <w:r>
        <w:rPr>
          <w:rPrChange w:id="485" w:author="Nicholas Lesniak" w:date="2021-03-12T12:07:00Z">
            <w:rPr>
              <w:b/>
            </w:rPr>
          </w:rPrChange>
        </w:rPr>
        <w:t>Huffnagle GB</w:t>
      </w:r>
      <w:r>
        <w:t xml:space="preserve">, </w:t>
      </w:r>
      <w:r>
        <w:rPr>
          <w:rPrChange w:id="486" w:author="Nicholas Lesniak" w:date="2021-03-12T12:07:00Z">
            <w:rPr>
              <w:b/>
            </w:rPr>
          </w:rPrChange>
        </w:rPr>
        <w:t>Schloss PD</w:t>
      </w:r>
      <w:r>
        <w:t xml:space="preserve">, </w:t>
      </w:r>
      <w:r>
        <w:rPr>
          <w:rPrChange w:id="487" w:author="Nicholas Lesniak" w:date="2021-03-12T12:07:00Z">
            <w:rPr>
              <w:b/>
            </w:rPr>
          </w:rPrChange>
        </w:rPr>
        <w:t>Young VB</w:t>
      </w:r>
      <w:r>
        <w:t xml:space="preserve">. 2011. The interplay between microbiome dynamics and pathogen dynamics in a murine model </w:t>
      </w:r>
      <w:del w:id="488" w:author="Nicholas Lesniak" w:date="2021-03-12T12:07:00Z">
        <w:r>
          <w:delText>ofClostridium difficileInfection.</w:delText>
        </w:r>
      </w:del>
      <w:ins w:id="489" w:author="Nicholas Lesniak" w:date="2021-03-12T12:07:00Z">
        <w:r>
          <w:t xml:space="preserve">of </w:t>
        </w:r>
        <w:r>
          <w:rPr>
            <w:i/>
          </w:rPr>
          <w:t>Clostridium difficile</w:t>
        </w:r>
        <w:r>
          <w:t xml:space="preserve"> infection.</w:t>
        </w:r>
      </w:ins>
      <w:r>
        <w:t xml:space="preserve"> Gut Microbes </w:t>
      </w:r>
      <w:r>
        <w:rPr>
          <w:rPrChange w:id="490" w:author="Nicholas Lesniak" w:date="2021-03-12T12:07:00Z">
            <w:rPr>
              <w:b/>
            </w:rPr>
          </w:rPrChange>
        </w:rPr>
        <w:t>2</w:t>
      </w:r>
      <w:r>
        <w:t>:145–158.</w:t>
      </w:r>
      <w:del w:id="491" w:author="Nicholas Lesniak" w:date="2021-03-12T12:07:00Z">
        <w:r>
          <w:delText xml:space="preserve"> doi:</w:delText>
        </w:r>
        <w:r>
          <w:fldChar w:fldCharType="begin"/>
        </w:r>
        <w:r>
          <w:delInstrText xml:space="preserve"> HYPERLINK "https://doi.org/10.4161/gmic.2.3.16333" \h </w:delInstrText>
        </w:r>
        <w:r>
          <w:fldChar w:fldCharType="separate"/>
        </w:r>
        <w:r>
          <w:rPr>
            <w:rStyle w:val="Hyperlink"/>
          </w:rPr>
          <w:delText>10.4161/gmic.2.3.16333</w:delText>
        </w:r>
        <w:r>
          <w:rPr>
            <w:rStyle w:val="Hyperlink"/>
          </w:rPr>
          <w:fldChar w:fldCharType="end"/>
        </w:r>
        <w:r>
          <w:delText>.</w:delText>
        </w:r>
      </w:del>
    </w:p>
    <w:p w14:paraId="53BDD0A6" w14:textId="269F3F15" w:rsidR="003E18D0" w:rsidRDefault="00730DCA">
      <w:pPr>
        <w:pStyle w:val="Bibliography"/>
        <w:pPrChange w:id="492" w:author="Nicholas Lesniak" w:date="2021-03-12T12:07:00Z">
          <w:pPr>
            <w:pStyle w:val="BodyText"/>
          </w:pPr>
        </w:pPrChange>
      </w:pPr>
      <w:del w:id="493" w:author="Nicholas Lesniak" w:date="2021-03-12T12:07:00Z">
        <w:r>
          <w:delText xml:space="preserve"> </w:delText>
        </w:r>
      </w:del>
      <w:bookmarkStart w:id="494" w:name="ref-reeves2012"/>
      <w:bookmarkEnd w:id="481"/>
      <w:r>
        <w:t xml:space="preserve">23. </w:t>
      </w:r>
      <w:r>
        <w:rPr>
          <w:rPrChange w:id="495" w:author="Nicholas Lesniak" w:date="2021-03-12T12:07:00Z">
            <w:rPr>
              <w:b/>
            </w:rPr>
          </w:rPrChange>
        </w:rPr>
        <w:t>Reeves AE</w:t>
      </w:r>
      <w:r>
        <w:t xml:space="preserve">, </w:t>
      </w:r>
      <w:r>
        <w:rPr>
          <w:rPrChange w:id="496" w:author="Nicholas Lesniak" w:date="2021-03-12T12:07:00Z">
            <w:rPr>
              <w:b/>
            </w:rPr>
          </w:rPrChange>
        </w:rPr>
        <w:t>Koenigsknecht</w:t>
      </w:r>
      <w:r>
        <w:rPr>
          <w:rPrChange w:id="497" w:author="Nicholas Lesniak" w:date="2021-03-12T12:07:00Z">
            <w:rPr>
              <w:b/>
            </w:rPr>
          </w:rPrChange>
        </w:rPr>
        <w:t xml:space="preserve"> MJ</w:t>
      </w:r>
      <w:r>
        <w:t xml:space="preserve">, </w:t>
      </w:r>
      <w:r>
        <w:rPr>
          <w:rPrChange w:id="498" w:author="Nicholas Lesniak" w:date="2021-03-12T12:07:00Z">
            <w:rPr>
              <w:b/>
            </w:rPr>
          </w:rPrChange>
        </w:rPr>
        <w:t>Bergin IL</w:t>
      </w:r>
      <w:r>
        <w:t xml:space="preserve">, </w:t>
      </w:r>
      <w:r>
        <w:rPr>
          <w:rPrChange w:id="499" w:author="Nicholas Lesniak" w:date="2021-03-12T12:07:00Z">
            <w:rPr>
              <w:b/>
            </w:rPr>
          </w:rPrChange>
        </w:rPr>
        <w:t>Young VB</w:t>
      </w:r>
      <w:r>
        <w:t xml:space="preserve">. 2012. Suppression of </w:t>
      </w:r>
      <w:del w:id="500" w:author="Nicholas Lesniak" w:date="2021-03-12T12:07:00Z">
        <w:r>
          <w:delText>clostridium</w:delText>
        </w:r>
      </w:del>
      <w:ins w:id="501" w:author="Nicholas Lesniak" w:date="2021-03-12T12:07:00Z">
        <w:r>
          <w:rPr>
            <w:i/>
          </w:rPr>
          <w:t>Clostridium</w:t>
        </w:r>
      </w:ins>
      <w:r>
        <w:rPr>
          <w:i/>
          <w:rPrChange w:id="502" w:author="Nicholas Lesniak" w:date="2021-03-12T12:07:00Z">
            <w:rPr/>
          </w:rPrChange>
        </w:rPr>
        <w:t xml:space="preserve"> difficile</w:t>
      </w:r>
      <w:r>
        <w:t xml:space="preserve"> in the gastrointestinal tracts of germfree mice inoculated with a murine isolate from the family </w:t>
      </w:r>
      <w:del w:id="503" w:author="Nicholas Lesniak" w:date="2021-03-12T12:07:00Z">
        <w:r>
          <w:delText>lachnospiraceae.</w:delText>
        </w:r>
      </w:del>
      <w:ins w:id="504" w:author="Nicholas Lesniak" w:date="2021-03-12T12:07:00Z">
        <w:r>
          <w:t>Lachnospiraceae.</w:t>
        </w:r>
      </w:ins>
      <w:r>
        <w:t xml:space="preserve"> Infection and Immunity </w:t>
      </w:r>
      <w:r>
        <w:rPr>
          <w:rPrChange w:id="505" w:author="Nicholas Lesniak" w:date="2021-03-12T12:07:00Z">
            <w:rPr>
              <w:b/>
            </w:rPr>
          </w:rPrChange>
        </w:rPr>
        <w:t>80</w:t>
      </w:r>
      <w:r>
        <w:t>:3786–3794.</w:t>
      </w:r>
      <w:del w:id="506" w:author="Nicholas Lesniak" w:date="2021-03-12T12:07:00Z">
        <w:r>
          <w:delText xml:space="preserve"> doi:</w:delText>
        </w:r>
        <w:r>
          <w:fldChar w:fldCharType="begin"/>
        </w:r>
        <w:r>
          <w:delInstrText xml:space="preserve"> HYPERLINK "https://doi.org/10.1128</w:delInstrText>
        </w:r>
        <w:r>
          <w:delInstrText xml:space="preserve">/iai.00647-12" \h </w:delInstrText>
        </w:r>
        <w:r>
          <w:fldChar w:fldCharType="separate"/>
        </w:r>
        <w:r>
          <w:rPr>
            <w:rStyle w:val="Hyperlink"/>
          </w:rPr>
          <w:delText>10.1128/iai.00647-12</w:delText>
        </w:r>
        <w:r>
          <w:rPr>
            <w:rStyle w:val="Hyperlink"/>
          </w:rPr>
          <w:fldChar w:fldCharType="end"/>
        </w:r>
        <w:r>
          <w:delText>.</w:delText>
        </w:r>
      </w:del>
    </w:p>
    <w:p w14:paraId="33FA56CF" w14:textId="616C9B89" w:rsidR="003E18D0" w:rsidRDefault="00730DCA">
      <w:pPr>
        <w:pStyle w:val="Bibliography"/>
        <w:pPrChange w:id="507" w:author="Nicholas Lesniak" w:date="2021-03-12T12:07:00Z">
          <w:pPr>
            <w:pStyle w:val="BodyText"/>
          </w:pPr>
        </w:pPrChange>
      </w:pPr>
      <w:del w:id="508" w:author="Nicholas Lesniak" w:date="2021-03-12T12:07:00Z">
        <w:r>
          <w:lastRenderedPageBreak/>
          <w:delText xml:space="preserve"> </w:delText>
        </w:r>
      </w:del>
      <w:bookmarkStart w:id="509" w:name="ref-tomkovich2020"/>
      <w:bookmarkEnd w:id="494"/>
      <w:r>
        <w:t xml:space="preserve">24. </w:t>
      </w:r>
      <w:r>
        <w:rPr>
          <w:rPrChange w:id="510" w:author="Nicholas Lesniak" w:date="2021-03-12T12:07:00Z">
            <w:rPr>
              <w:b/>
            </w:rPr>
          </w:rPrChange>
        </w:rPr>
        <w:t>Tomkovich S</w:t>
      </w:r>
      <w:r>
        <w:t xml:space="preserve">, </w:t>
      </w:r>
      <w:r>
        <w:rPr>
          <w:rPrChange w:id="511" w:author="Nicholas Lesniak" w:date="2021-03-12T12:07:00Z">
            <w:rPr>
              <w:b/>
            </w:rPr>
          </w:rPrChange>
        </w:rPr>
        <w:t>Stough JMA</w:t>
      </w:r>
      <w:r>
        <w:t xml:space="preserve">, </w:t>
      </w:r>
      <w:r>
        <w:rPr>
          <w:rPrChange w:id="512" w:author="Nicholas Lesniak" w:date="2021-03-12T12:07:00Z">
            <w:rPr>
              <w:b/>
            </w:rPr>
          </w:rPrChange>
        </w:rPr>
        <w:t xml:space="preserve">Bishop </w:t>
      </w:r>
      <w:r>
        <w:rPr>
          <w:rPrChange w:id="513" w:author="Nicholas Lesniak" w:date="2021-03-12T12:07:00Z">
            <w:rPr>
              <w:b/>
            </w:rPr>
          </w:rPrChange>
        </w:rPr>
        <w:t>L</w:t>
      </w:r>
      <w:r>
        <w:t xml:space="preserve">, </w:t>
      </w:r>
      <w:r>
        <w:rPr>
          <w:rPrChange w:id="514" w:author="Nicholas Lesniak" w:date="2021-03-12T12:07:00Z">
            <w:rPr>
              <w:b/>
            </w:rPr>
          </w:rPrChange>
        </w:rPr>
        <w:t>Schloss PD</w:t>
      </w:r>
      <w:r>
        <w:t xml:space="preserve">. 2020. The initial gut microbiota and response to antibiotic perturbation influence </w:t>
      </w:r>
      <w:del w:id="515" w:author="Nicholas Lesniak" w:date="2021-03-12T12:07:00Z">
        <w:r>
          <w:delText>clostridioides</w:delText>
        </w:r>
      </w:del>
      <w:ins w:id="516" w:author="Nicholas Lesniak" w:date="2021-03-12T12:07:00Z">
        <w:r>
          <w:rPr>
            <w:i/>
          </w:rPr>
          <w:t>Clostridioides</w:t>
        </w:r>
      </w:ins>
      <w:r>
        <w:rPr>
          <w:i/>
          <w:rPrChange w:id="517" w:author="Nicholas Lesniak" w:date="2021-03-12T12:07:00Z">
            <w:rPr/>
          </w:rPrChange>
        </w:rPr>
        <w:t xml:space="preserve"> difficile</w:t>
      </w:r>
      <w:r>
        <w:t xml:space="preserve"> clearance in mice. mSphere </w:t>
      </w:r>
      <w:r>
        <w:rPr>
          <w:rPrChange w:id="518" w:author="Nicholas Lesniak" w:date="2021-03-12T12:07:00Z">
            <w:rPr>
              <w:b/>
            </w:rPr>
          </w:rPrChange>
        </w:rPr>
        <w:t>5</w:t>
      </w:r>
      <w:r>
        <w:t>.</w:t>
      </w:r>
      <w:del w:id="519" w:author="Nicholas Lesniak" w:date="2021-03-12T12:07:00Z">
        <w:r>
          <w:delText xml:space="preserve"> doi:</w:delText>
        </w:r>
        <w:r>
          <w:fldChar w:fldCharType="begin"/>
        </w:r>
        <w:r>
          <w:delInstrText xml:space="preserve"> HYPERLINK "https:/</w:delInstrText>
        </w:r>
        <w:r>
          <w:delInstrText xml:space="preserve">/doi.org/10.1128/msphere.00869-20" \h </w:delInstrText>
        </w:r>
        <w:r>
          <w:fldChar w:fldCharType="separate"/>
        </w:r>
        <w:r>
          <w:rPr>
            <w:rStyle w:val="Hyperlink"/>
          </w:rPr>
          <w:delText>10.1128/msphere.00869-20</w:delText>
        </w:r>
        <w:r>
          <w:rPr>
            <w:rStyle w:val="Hyperlink"/>
          </w:rPr>
          <w:fldChar w:fldCharType="end"/>
        </w:r>
        <w:r>
          <w:delText>.</w:delText>
        </w:r>
      </w:del>
    </w:p>
    <w:p w14:paraId="25E10942" w14:textId="4761DE98" w:rsidR="003E18D0" w:rsidRDefault="00730DCA">
      <w:pPr>
        <w:pStyle w:val="Bibliography"/>
        <w:pPrChange w:id="520" w:author="Nicholas Lesniak" w:date="2021-03-12T12:07:00Z">
          <w:pPr>
            <w:pStyle w:val="BodyText"/>
          </w:pPr>
        </w:pPrChange>
      </w:pPr>
      <w:del w:id="521" w:author="Nicholas Lesniak" w:date="2021-03-12T12:07:00Z">
        <w:r>
          <w:delText xml:space="preserve"> </w:delText>
        </w:r>
      </w:del>
      <w:bookmarkStart w:id="522" w:name="ref-peterfreund2012"/>
      <w:bookmarkEnd w:id="509"/>
      <w:r>
        <w:t xml:space="preserve">25. </w:t>
      </w:r>
      <w:r>
        <w:rPr>
          <w:rPrChange w:id="523" w:author="Nicholas Lesniak" w:date="2021-03-12T12:07:00Z">
            <w:rPr>
              <w:b/>
            </w:rPr>
          </w:rPrChange>
        </w:rPr>
        <w:t>Peterfreund GL</w:t>
      </w:r>
      <w:r>
        <w:t xml:space="preserve">, </w:t>
      </w:r>
      <w:r>
        <w:rPr>
          <w:rPrChange w:id="524" w:author="Nicholas Lesniak" w:date="2021-03-12T12:07:00Z">
            <w:rPr>
              <w:b/>
            </w:rPr>
          </w:rPrChange>
        </w:rPr>
        <w:t>Vandivier LE</w:t>
      </w:r>
      <w:r>
        <w:t xml:space="preserve">, </w:t>
      </w:r>
      <w:r>
        <w:rPr>
          <w:rPrChange w:id="525" w:author="Nicholas Lesniak" w:date="2021-03-12T12:07:00Z">
            <w:rPr>
              <w:b/>
            </w:rPr>
          </w:rPrChange>
        </w:rPr>
        <w:t>Sinha R</w:t>
      </w:r>
      <w:r>
        <w:t xml:space="preserve">, </w:t>
      </w:r>
      <w:r>
        <w:rPr>
          <w:rPrChange w:id="526" w:author="Nicholas Lesniak" w:date="2021-03-12T12:07:00Z">
            <w:rPr>
              <w:b/>
            </w:rPr>
          </w:rPrChange>
        </w:rPr>
        <w:t>Marozsan AJ</w:t>
      </w:r>
      <w:r>
        <w:t xml:space="preserve">, </w:t>
      </w:r>
      <w:r>
        <w:rPr>
          <w:rPrChange w:id="527" w:author="Nicholas Lesniak" w:date="2021-03-12T12:07:00Z">
            <w:rPr>
              <w:b/>
            </w:rPr>
          </w:rPrChange>
        </w:rPr>
        <w:t>Olson WC</w:t>
      </w:r>
      <w:r>
        <w:t xml:space="preserve">, </w:t>
      </w:r>
      <w:r>
        <w:rPr>
          <w:rPrChange w:id="528" w:author="Nicholas Lesniak" w:date="2021-03-12T12:07:00Z">
            <w:rPr>
              <w:b/>
            </w:rPr>
          </w:rPrChange>
        </w:rPr>
        <w:t>Zhu J</w:t>
      </w:r>
      <w:r>
        <w:t xml:space="preserve">, </w:t>
      </w:r>
      <w:r>
        <w:rPr>
          <w:rPrChange w:id="529" w:author="Nicholas Lesniak" w:date="2021-03-12T12:07:00Z">
            <w:rPr>
              <w:b/>
            </w:rPr>
          </w:rPrChange>
        </w:rPr>
        <w:t>Bushman FD</w:t>
      </w:r>
      <w:r>
        <w:t>. 2012. Succession i</w:t>
      </w:r>
      <w:r>
        <w:t xml:space="preserve">n the gut microbiome following antibiotic and antibody therapies for </w:t>
      </w:r>
      <w:del w:id="530" w:author="Nicholas Lesniak" w:date="2021-03-12T12:07:00Z">
        <w:r>
          <w:delText>clostridium</w:delText>
        </w:r>
      </w:del>
      <w:ins w:id="531" w:author="Nicholas Lesniak" w:date="2021-03-12T12:07:00Z">
        <w:r>
          <w:rPr>
            <w:i/>
          </w:rPr>
          <w:t>Clostridium</w:t>
        </w:r>
      </w:ins>
      <w:r>
        <w:rPr>
          <w:i/>
          <w:rPrChange w:id="532" w:author="Nicholas Lesniak" w:date="2021-03-12T12:07:00Z">
            <w:rPr/>
          </w:rPrChange>
        </w:rPr>
        <w:t xml:space="preserve"> difficile</w:t>
      </w:r>
      <w:r>
        <w:t xml:space="preserve">. PLoS ONE </w:t>
      </w:r>
      <w:r>
        <w:rPr>
          <w:rPrChange w:id="533" w:author="Nicholas Lesniak" w:date="2021-03-12T12:07:00Z">
            <w:rPr>
              <w:b/>
            </w:rPr>
          </w:rPrChange>
        </w:rPr>
        <w:t>7</w:t>
      </w:r>
      <w:r>
        <w:t>:e46966.</w:t>
      </w:r>
      <w:del w:id="534" w:author="Nicholas Lesniak" w:date="2021-03-12T12:07:00Z">
        <w:r>
          <w:delText xml:space="preserve"> doi:</w:delText>
        </w:r>
        <w:r>
          <w:fldChar w:fldCharType="begin"/>
        </w:r>
        <w:r>
          <w:delInstrText xml:space="preserve"> HYPERLINK "https://doi.org/10.1371/journal.pone.0046966" \h </w:delInstrText>
        </w:r>
        <w:r>
          <w:fldChar w:fldCharType="separate"/>
        </w:r>
        <w:r>
          <w:rPr>
            <w:rStyle w:val="Hyperlink"/>
          </w:rPr>
          <w:delText>10.1371/journal.pone.0046966</w:delText>
        </w:r>
        <w:r>
          <w:rPr>
            <w:rStyle w:val="Hyperlink"/>
          </w:rPr>
          <w:fldChar w:fldCharType="end"/>
        </w:r>
        <w:r>
          <w:delText>.</w:delText>
        </w:r>
      </w:del>
    </w:p>
    <w:p w14:paraId="452CFC72" w14:textId="2FF178A1" w:rsidR="003E18D0" w:rsidRDefault="00730DCA">
      <w:pPr>
        <w:pStyle w:val="Bibliography"/>
        <w:pPrChange w:id="535" w:author="Nicholas Lesniak" w:date="2021-03-12T12:07:00Z">
          <w:pPr>
            <w:pStyle w:val="BodyText"/>
          </w:pPr>
        </w:pPrChange>
      </w:pPr>
      <w:del w:id="536" w:author="Nicholas Lesniak" w:date="2021-03-12T12:07:00Z">
        <w:r>
          <w:delText xml:space="preserve"> </w:delText>
        </w:r>
      </w:del>
      <w:bookmarkStart w:id="537" w:name="ref-fukuyama2017"/>
      <w:bookmarkEnd w:id="522"/>
      <w:r>
        <w:t xml:space="preserve">26. </w:t>
      </w:r>
      <w:r>
        <w:rPr>
          <w:rPrChange w:id="538" w:author="Nicholas Lesniak" w:date="2021-03-12T12:07:00Z">
            <w:rPr>
              <w:b/>
            </w:rPr>
          </w:rPrChange>
        </w:rPr>
        <w:t>Fukuyama J</w:t>
      </w:r>
      <w:r>
        <w:t xml:space="preserve">, </w:t>
      </w:r>
      <w:r>
        <w:rPr>
          <w:rPrChange w:id="539" w:author="Nicholas Lesniak" w:date="2021-03-12T12:07:00Z">
            <w:rPr>
              <w:b/>
            </w:rPr>
          </w:rPrChange>
        </w:rPr>
        <w:t>Rumker L</w:t>
      </w:r>
      <w:r>
        <w:t xml:space="preserve">, </w:t>
      </w:r>
      <w:r>
        <w:rPr>
          <w:rPrChange w:id="540" w:author="Nicholas Lesniak" w:date="2021-03-12T12:07:00Z">
            <w:rPr>
              <w:b/>
            </w:rPr>
          </w:rPrChange>
        </w:rPr>
        <w:t>Sankaran K</w:t>
      </w:r>
      <w:r>
        <w:t xml:space="preserve">, </w:t>
      </w:r>
      <w:r>
        <w:rPr>
          <w:rPrChange w:id="541" w:author="Nicholas Lesniak" w:date="2021-03-12T12:07:00Z">
            <w:rPr>
              <w:b/>
            </w:rPr>
          </w:rPrChange>
        </w:rPr>
        <w:t>Jeganathan P</w:t>
      </w:r>
      <w:r>
        <w:t xml:space="preserve">, </w:t>
      </w:r>
      <w:r>
        <w:rPr>
          <w:rPrChange w:id="542" w:author="Nicholas Lesniak" w:date="2021-03-12T12:07:00Z">
            <w:rPr>
              <w:b/>
            </w:rPr>
          </w:rPrChange>
        </w:rPr>
        <w:t>Dethlefsen L</w:t>
      </w:r>
      <w:r>
        <w:t xml:space="preserve">, </w:t>
      </w:r>
      <w:r>
        <w:rPr>
          <w:rPrChange w:id="543" w:author="Nicholas Lesniak" w:date="2021-03-12T12:07:00Z">
            <w:rPr>
              <w:b/>
            </w:rPr>
          </w:rPrChange>
        </w:rPr>
        <w:t>Relman DA</w:t>
      </w:r>
      <w:r>
        <w:t xml:space="preserve">, </w:t>
      </w:r>
      <w:r>
        <w:rPr>
          <w:rPrChange w:id="544" w:author="Nicholas Lesniak" w:date="2021-03-12T12:07:00Z">
            <w:rPr>
              <w:b/>
            </w:rPr>
          </w:rPrChange>
        </w:rPr>
        <w:t>Holmes SP</w:t>
      </w:r>
      <w:r>
        <w:t>. 2017. Multidomain analyses of a longitudinal human microb</w:t>
      </w:r>
      <w:r>
        <w:t xml:space="preserve">iome intestinal cleanout perturbation experiment. PLOS Computational Biology </w:t>
      </w:r>
      <w:r>
        <w:rPr>
          <w:rPrChange w:id="545" w:author="Nicholas Lesniak" w:date="2021-03-12T12:07:00Z">
            <w:rPr>
              <w:b/>
            </w:rPr>
          </w:rPrChange>
        </w:rPr>
        <w:t>13</w:t>
      </w:r>
      <w:r>
        <w:t>:e1005706.</w:t>
      </w:r>
      <w:del w:id="546" w:author="Nicholas Lesniak" w:date="2021-03-12T12:07:00Z">
        <w:r>
          <w:delText xml:space="preserve"> doi:</w:delText>
        </w:r>
        <w:r>
          <w:fldChar w:fldCharType="begin"/>
        </w:r>
        <w:r>
          <w:delInstrText xml:space="preserve"> HYPERLINK "https://doi.org/10.1371/journal.pcbi.1005706" \h </w:delInstrText>
        </w:r>
        <w:r>
          <w:fldChar w:fldCharType="separate"/>
        </w:r>
        <w:r>
          <w:rPr>
            <w:rStyle w:val="Hyperlink"/>
          </w:rPr>
          <w:delText>10.1371/journal.pcbi.1005706</w:delText>
        </w:r>
        <w:r>
          <w:rPr>
            <w:rStyle w:val="Hyperlink"/>
          </w:rPr>
          <w:fldChar w:fldCharType="end"/>
        </w:r>
        <w:r>
          <w:delText>.</w:delText>
        </w:r>
      </w:del>
    </w:p>
    <w:p w14:paraId="69DD8897" w14:textId="6754CC5E" w:rsidR="003E18D0" w:rsidRDefault="00730DCA">
      <w:pPr>
        <w:pStyle w:val="Bibliography"/>
        <w:pPrChange w:id="547" w:author="Nicholas Lesniak" w:date="2021-03-12T12:07:00Z">
          <w:pPr>
            <w:pStyle w:val="BodyText"/>
          </w:pPr>
        </w:pPrChange>
      </w:pPr>
      <w:del w:id="548" w:author="Nicholas Lesniak" w:date="2021-03-12T12:07:00Z">
        <w:r>
          <w:delText xml:space="preserve"> </w:delText>
        </w:r>
      </w:del>
      <w:bookmarkStart w:id="549" w:name="ref-suez2018"/>
      <w:bookmarkEnd w:id="537"/>
      <w:r>
        <w:t xml:space="preserve">27. </w:t>
      </w:r>
      <w:r>
        <w:rPr>
          <w:rPrChange w:id="550" w:author="Nicholas Lesniak" w:date="2021-03-12T12:07:00Z">
            <w:rPr>
              <w:b/>
            </w:rPr>
          </w:rPrChange>
        </w:rPr>
        <w:t>Suez J</w:t>
      </w:r>
      <w:r>
        <w:t xml:space="preserve">, </w:t>
      </w:r>
      <w:r>
        <w:rPr>
          <w:rPrChange w:id="551" w:author="Nicholas Lesniak" w:date="2021-03-12T12:07:00Z">
            <w:rPr>
              <w:b/>
            </w:rPr>
          </w:rPrChange>
        </w:rPr>
        <w:t>Zmora N</w:t>
      </w:r>
      <w:r>
        <w:t xml:space="preserve">, </w:t>
      </w:r>
      <w:r>
        <w:rPr>
          <w:rPrChange w:id="552" w:author="Nicholas Lesniak" w:date="2021-03-12T12:07:00Z">
            <w:rPr>
              <w:b/>
            </w:rPr>
          </w:rPrChange>
        </w:rPr>
        <w:t>Zilberman-Schapira G</w:t>
      </w:r>
      <w:r>
        <w:t xml:space="preserve">, </w:t>
      </w:r>
      <w:r>
        <w:rPr>
          <w:rPrChange w:id="553" w:author="Nicholas Lesniak" w:date="2021-03-12T12:07:00Z">
            <w:rPr>
              <w:b/>
            </w:rPr>
          </w:rPrChange>
        </w:rPr>
        <w:t>Mor U</w:t>
      </w:r>
      <w:r>
        <w:t xml:space="preserve">, </w:t>
      </w:r>
      <w:r>
        <w:rPr>
          <w:rPrChange w:id="554" w:author="Nicholas Lesniak" w:date="2021-03-12T12:07:00Z">
            <w:rPr>
              <w:b/>
            </w:rPr>
          </w:rPrChange>
        </w:rPr>
        <w:t>Dori-Bachash M</w:t>
      </w:r>
      <w:r>
        <w:t xml:space="preserve">, </w:t>
      </w:r>
      <w:r>
        <w:rPr>
          <w:rPrChange w:id="555" w:author="Nicholas Lesniak" w:date="2021-03-12T12:07:00Z">
            <w:rPr>
              <w:b/>
            </w:rPr>
          </w:rPrChange>
        </w:rPr>
        <w:t>Bashiardes S</w:t>
      </w:r>
      <w:r>
        <w:t xml:space="preserve">, </w:t>
      </w:r>
      <w:r>
        <w:rPr>
          <w:rPrChange w:id="556" w:author="Nicholas Lesniak" w:date="2021-03-12T12:07:00Z">
            <w:rPr>
              <w:b/>
            </w:rPr>
          </w:rPrChange>
        </w:rPr>
        <w:t>Zur M</w:t>
      </w:r>
      <w:r>
        <w:t xml:space="preserve">, </w:t>
      </w:r>
      <w:r>
        <w:rPr>
          <w:rPrChange w:id="557" w:author="Nicholas Lesniak" w:date="2021-03-12T12:07:00Z">
            <w:rPr>
              <w:b/>
            </w:rPr>
          </w:rPrChange>
        </w:rPr>
        <w:t>Regev-Lehavi D</w:t>
      </w:r>
      <w:r>
        <w:t xml:space="preserve">, </w:t>
      </w:r>
      <w:r>
        <w:rPr>
          <w:rPrChange w:id="558" w:author="Nicholas Lesniak" w:date="2021-03-12T12:07:00Z">
            <w:rPr>
              <w:b/>
            </w:rPr>
          </w:rPrChange>
        </w:rPr>
        <w:t>Brik RB-Z</w:t>
      </w:r>
      <w:r>
        <w:t xml:space="preserve">, </w:t>
      </w:r>
      <w:r>
        <w:rPr>
          <w:rPrChange w:id="559" w:author="Nicholas Lesniak" w:date="2021-03-12T12:07:00Z">
            <w:rPr>
              <w:b/>
            </w:rPr>
          </w:rPrChange>
        </w:rPr>
        <w:t>Federici S</w:t>
      </w:r>
      <w:r>
        <w:t xml:space="preserve">, </w:t>
      </w:r>
      <w:r>
        <w:rPr>
          <w:rPrChange w:id="560" w:author="Nicholas Lesniak" w:date="2021-03-12T12:07:00Z">
            <w:rPr>
              <w:b/>
            </w:rPr>
          </w:rPrChange>
        </w:rPr>
        <w:t>Horn M</w:t>
      </w:r>
      <w:r>
        <w:t xml:space="preserve">, </w:t>
      </w:r>
      <w:r>
        <w:rPr>
          <w:rPrChange w:id="561" w:author="Nicholas Lesniak" w:date="2021-03-12T12:07:00Z">
            <w:rPr>
              <w:b/>
            </w:rPr>
          </w:rPrChange>
        </w:rPr>
        <w:t>Cohen Y</w:t>
      </w:r>
      <w:r>
        <w:t xml:space="preserve">, </w:t>
      </w:r>
      <w:r>
        <w:rPr>
          <w:rPrChange w:id="562" w:author="Nicholas Lesniak" w:date="2021-03-12T12:07:00Z">
            <w:rPr>
              <w:b/>
            </w:rPr>
          </w:rPrChange>
        </w:rPr>
        <w:t>Moor AE</w:t>
      </w:r>
      <w:r>
        <w:t xml:space="preserve">, </w:t>
      </w:r>
      <w:r>
        <w:rPr>
          <w:rPrChange w:id="563" w:author="Nicholas Lesniak" w:date="2021-03-12T12:07:00Z">
            <w:rPr>
              <w:b/>
            </w:rPr>
          </w:rPrChange>
        </w:rPr>
        <w:t>Zeevi D</w:t>
      </w:r>
      <w:r>
        <w:t xml:space="preserve">, </w:t>
      </w:r>
      <w:r>
        <w:rPr>
          <w:rPrChange w:id="564" w:author="Nicholas Lesniak" w:date="2021-03-12T12:07:00Z">
            <w:rPr>
              <w:b/>
            </w:rPr>
          </w:rPrChange>
        </w:rPr>
        <w:t>Korem</w:t>
      </w:r>
      <w:r>
        <w:rPr>
          <w:rPrChange w:id="565" w:author="Nicholas Lesniak" w:date="2021-03-12T12:07:00Z">
            <w:rPr>
              <w:b/>
            </w:rPr>
          </w:rPrChange>
        </w:rPr>
        <w:t xml:space="preserve"> T</w:t>
      </w:r>
      <w:r>
        <w:t xml:space="preserve">, </w:t>
      </w:r>
      <w:r>
        <w:rPr>
          <w:rPrChange w:id="566" w:author="Nicholas Lesniak" w:date="2021-03-12T12:07:00Z">
            <w:rPr>
              <w:b/>
            </w:rPr>
          </w:rPrChange>
        </w:rPr>
        <w:t>Kotler E</w:t>
      </w:r>
      <w:r>
        <w:t xml:space="preserve">, </w:t>
      </w:r>
      <w:r>
        <w:rPr>
          <w:rPrChange w:id="567" w:author="Nicholas Lesniak" w:date="2021-03-12T12:07:00Z">
            <w:rPr>
              <w:b/>
            </w:rPr>
          </w:rPrChange>
        </w:rPr>
        <w:t>Harmelin A</w:t>
      </w:r>
      <w:r>
        <w:t xml:space="preserve">, </w:t>
      </w:r>
      <w:r>
        <w:rPr>
          <w:rPrChange w:id="568" w:author="Nicholas Lesniak" w:date="2021-03-12T12:07:00Z">
            <w:rPr>
              <w:b/>
            </w:rPr>
          </w:rPrChange>
        </w:rPr>
        <w:t>Itzkovitz S</w:t>
      </w:r>
      <w:r>
        <w:t xml:space="preserve">, </w:t>
      </w:r>
      <w:r>
        <w:rPr>
          <w:rPrChange w:id="569" w:author="Nicholas Lesniak" w:date="2021-03-12T12:07:00Z">
            <w:rPr>
              <w:b/>
            </w:rPr>
          </w:rPrChange>
        </w:rPr>
        <w:t>Maharshak N</w:t>
      </w:r>
      <w:r>
        <w:t xml:space="preserve">, </w:t>
      </w:r>
      <w:r>
        <w:rPr>
          <w:rPrChange w:id="570" w:author="Nicholas Lesniak" w:date="2021-03-12T12:07:00Z">
            <w:rPr>
              <w:b/>
            </w:rPr>
          </w:rPrChange>
        </w:rPr>
        <w:t>Shibolet O</w:t>
      </w:r>
      <w:r>
        <w:t xml:space="preserve">, </w:t>
      </w:r>
      <w:r>
        <w:rPr>
          <w:rPrChange w:id="571" w:author="Nicholas Lesniak" w:date="2021-03-12T12:07:00Z">
            <w:rPr>
              <w:b/>
            </w:rPr>
          </w:rPrChange>
        </w:rPr>
        <w:t>Pevsner-Fischer M</w:t>
      </w:r>
      <w:r>
        <w:t xml:space="preserve">, </w:t>
      </w:r>
      <w:r>
        <w:rPr>
          <w:rPrChange w:id="572" w:author="Nicholas Lesniak" w:date="2021-03-12T12:07:00Z">
            <w:rPr>
              <w:b/>
            </w:rPr>
          </w:rPrChange>
        </w:rPr>
        <w:t>Shapiro H</w:t>
      </w:r>
      <w:r>
        <w:t xml:space="preserve">, </w:t>
      </w:r>
      <w:r>
        <w:rPr>
          <w:rPrChange w:id="573" w:author="Nicholas Lesniak" w:date="2021-03-12T12:07:00Z">
            <w:rPr>
              <w:b/>
            </w:rPr>
          </w:rPrChange>
        </w:rPr>
        <w:t>Sharon I</w:t>
      </w:r>
      <w:r>
        <w:t xml:space="preserve">, </w:t>
      </w:r>
      <w:r>
        <w:rPr>
          <w:rPrChange w:id="574" w:author="Nicholas Lesniak" w:date="2021-03-12T12:07:00Z">
            <w:rPr>
              <w:b/>
            </w:rPr>
          </w:rPrChange>
        </w:rPr>
        <w:t>Halpern Z</w:t>
      </w:r>
      <w:r>
        <w:t xml:space="preserve">, </w:t>
      </w:r>
      <w:r>
        <w:rPr>
          <w:rPrChange w:id="575" w:author="Nicholas Lesniak" w:date="2021-03-12T12:07:00Z">
            <w:rPr>
              <w:b/>
            </w:rPr>
          </w:rPrChange>
        </w:rPr>
        <w:t>Segal E</w:t>
      </w:r>
      <w:r>
        <w:t xml:space="preserve">, </w:t>
      </w:r>
      <w:r>
        <w:rPr>
          <w:rPrChange w:id="576" w:author="Nicholas Lesniak" w:date="2021-03-12T12:07:00Z">
            <w:rPr>
              <w:b/>
            </w:rPr>
          </w:rPrChange>
        </w:rPr>
        <w:t>Elinav E</w:t>
      </w:r>
      <w:r>
        <w:t>. 2018. Post-antibiotic gut mucosal microbiome reconstitution is impaired by probiotics and improved by autologous FMT. Cell</w:t>
      </w:r>
      <w:r>
        <w:t xml:space="preserve"> </w:t>
      </w:r>
      <w:r>
        <w:rPr>
          <w:rPrChange w:id="577" w:author="Nicholas Lesniak" w:date="2021-03-12T12:07:00Z">
            <w:rPr>
              <w:b/>
            </w:rPr>
          </w:rPrChange>
        </w:rPr>
        <w:t>174</w:t>
      </w:r>
      <w:r>
        <w:t>:1406–1423.e16.</w:t>
      </w:r>
      <w:del w:id="578" w:author="Nicholas Lesniak" w:date="2021-03-12T12:07:00Z">
        <w:r>
          <w:delText xml:space="preserve"> doi:</w:delText>
        </w:r>
        <w:r>
          <w:fldChar w:fldCharType="begin"/>
        </w:r>
        <w:r>
          <w:delInstrText xml:space="preserve"> HYPERLINK "https://doi.org/10.1016/j.cell.2018.08.047" \h </w:delInstrText>
        </w:r>
        <w:r>
          <w:fldChar w:fldCharType="separate"/>
        </w:r>
        <w:r>
          <w:rPr>
            <w:rStyle w:val="Hyperlink"/>
          </w:rPr>
          <w:delText>10.1016/j.ce</w:delText>
        </w:r>
        <w:r>
          <w:rPr>
            <w:rStyle w:val="Hyperlink"/>
          </w:rPr>
          <w:delText>ll.2018.08.047</w:delText>
        </w:r>
        <w:r>
          <w:rPr>
            <w:rStyle w:val="Hyperlink"/>
          </w:rPr>
          <w:fldChar w:fldCharType="end"/>
        </w:r>
        <w:r>
          <w:delText>.</w:delText>
        </w:r>
      </w:del>
    </w:p>
    <w:p w14:paraId="72CDE743" w14:textId="6FAE6CE1" w:rsidR="003E18D0" w:rsidRDefault="00730DCA">
      <w:pPr>
        <w:pStyle w:val="Bibliography"/>
        <w:pPrChange w:id="579" w:author="Nicholas Lesniak" w:date="2021-03-12T12:07:00Z">
          <w:pPr>
            <w:pStyle w:val="BodyText"/>
          </w:pPr>
        </w:pPrChange>
      </w:pPr>
      <w:del w:id="580" w:author="Nicholas Lesniak" w:date="2021-03-12T12:07:00Z">
        <w:r>
          <w:delText xml:space="preserve"> </w:delText>
        </w:r>
      </w:del>
      <w:bookmarkStart w:id="581" w:name="ref-ianiro2018"/>
      <w:bookmarkEnd w:id="549"/>
      <w:r>
        <w:t xml:space="preserve">28. </w:t>
      </w:r>
      <w:r>
        <w:rPr>
          <w:rPrChange w:id="582" w:author="Nicholas Lesniak" w:date="2021-03-12T12:07:00Z">
            <w:rPr>
              <w:b/>
            </w:rPr>
          </w:rPrChange>
        </w:rPr>
        <w:t>Ianiro G</w:t>
      </w:r>
      <w:r>
        <w:t xml:space="preserve">, </w:t>
      </w:r>
      <w:r>
        <w:rPr>
          <w:rPrChange w:id="583" w:author="Nicholas Lesniak" w:date="2021-03-12T12:07:00Z">
            <w:rPr>
              <w:b/>
            </w:rPr>
          </w:rPrChange>
        </w:rPr>
        <w:t>Maida M</w:t>
      </w:r>
      <w:r>
        <w:t xml:space="preserve">, </w:t>
      </w:r>
      <w:r>
        <w:rPr>
          <w:rPrChange w:id="584" w:author="Nicholas Lesniak" w:date="2021-03-12T12:07:00Z">
            <w:rPr>
              <w:b/>
            </w:rPr>
          </w:rPrChange>
        </w:rPr>
        <w:t>Burisch J</w:t>
      </w:r>
      <w:r>
        <w:t xml:space="preserve">, </w:t>
      </w:r>
      <w:r>
        <w:rPr>
          <w:rPrChange w:id="585" w:author="Nicholas Lesniak" w:date="2021-03-12T12:07:00Z">
            <w:rPr>
              <w:b/>
            </w:rPr>
          </w:rPrChange>
        </w:rPr>
        <w:t>Simonelli C</w:t>
      </w:r>
      <w:r>
        <w:t xml:space="preserve">, </w:t>
      </w:r>
      <w:r>
        <w:rPr>
          <w:rPrChange w:id="586" w:author="Nicholas Lesniak" w:date="2021-03-12T12:07:00Z">
            <w:rPr>
              <w:b/>
            </w:rPr>
          </w:rPrChange>
        </w:rPr>
        <w:t>Hold G</w:t>
      </w:r>
      <w:r>
        <w:t xml:space="preserve">, </w:t>
      </w:r>
      <w:r>
        <w:rPr>
          <w:rPrChange w:id="587" w:author="Nicholas Lesniak" w:date="2021-03-12T12:07:00Z">
            <w:rPr>
              <w:b/>
            </w:rPr>
          </w:rPrChange>
        </w:rPr>
        <w:t>Ventimiglia M</w:t>
      </w:r>
      <w:r>
        <w:t xml:space="preserve">, </w:t>
      </w:r>
      <w:r>
        <w:rPr>
          <w:rPrChange w:id="588" w:author="Nicholas Lesniak" w:date="2021-03-12T12:07:00Z">
            <w:rPr>
              <w:b/>
            </w:rPr>
          </w:rPrChange>
        </w:rPr>
        <w:t>Gasbarrini A</w:t>
      </w:r>
      <w:r>
        <w:t xml:space="preserve">, </w:t>
      </w:r>
      <w:r>
        <w:rPr>
          <w:rPrChange w:id="589" w:author="Nicholas Lesniak" w:date="2021-03-12T12:07:00Z">
            <w:rPr>
              <w:b/>
            </w:rPr>
          </w:rPrChange>
        </w:rPr>
        <w:t>Cammarota G</w:t>
      </w:r>
      <w:r>
        <w:t xml:space="preserve">. 2018. Efficacy of different faecal microbiota transplantation protocols for </w:t>
      </w:r>
      <w:del w:id="590" w:author="Nicholas Lesniak" w:date="2021-03-12T12:07:00Z">
        <w:r>
          <w:delText>clostridium</w:delText>
        </w:r>
      </w:del>
      <w:ins w:id="591" w:author="Nicholas Lesniak" w:date="2021-03-12T12:07:00Z">
        <w:r>
          <w:rPr>
            <w:i/>
          </w:rPr>
          <w:t>Clostridium</w:t>
        </w:r>
      </w:ins>
      <w:r>
        <w:rPr>
          <w:i/>
          <w:rPrChange w:id="592" w:author="Nicholas Lesniak" w:date="2021-03-12T12:07:00Z">
            <w:rPr/>
          </w:rPrChange>
        </w:rPr>
        <w:t xml:space="preserve"> difficile</w:t>
      </w:r>
      <w:r>
        <w:t xml:space="preserve"> infection: A systematic review and meta-a</w:t>
      </w:r>
      <w:r>
        <w:t xml:space="preserve">nalysis. United European Gastroenterology Journal </w:t>
      </w:r>
      <w:r>
        <w:rPr>
          <w:rPrChange w:id="593" w:author="Nicholas Lesniak" w:date="2021-03-12T12:07:00Z">
            <w:rPr>
              <w:b/>
            </w:rPr>
          </w:rPrChange>
        </w:rPr>
        <w:t>6</w:t>
      </w:r>
      <w:r>
        <w:t>:1232–1244.</w:t>
      </w:r>
      <w:del w:id="594" w:author="Nicholas Lesniak" w:date="2021-03-12T12:07:00Z">
        <w:r>
          <w:delText xml:space="preserve"> doi:</w:delText>
        </w:r>
        <w:r>
          <w:fldChar w:fldCharType="begin"/>
        </w:r>
        <w:r>
          <w:delInstrText xml:space="preserve"> HYPERLINK "https://doi.org/10.1177/2050640618780762" \h </w:delInstrText>
        </w:r>
        <w:r>
          <w:fldChar w:fldCharType="separate"/>
        </w:r>
        <w:r>
          <w:rPr>
            <w:rStyle w:val="Hyperlink"/>
          </w:rPr>
          <w:delText>10.1177/2050640618780762</w:delText>
        </w:r>
        <w:r>
          <w:rPr>
            <w:rStyle w:val="Hyperlink"/>
          </w:rPr>
          <w:fldChar w:fldCharType="end"/>
        </w:r>
        <w:r>
          <w:delText>.</w:delText>
        </w:r>
      </w:del>
    </w:p>
    <w:p w14:paraId="602DF072" w14:textId="69195FB4" w:rsidR="003E18D0" w:rsidRDefault="00730DCA">
      <w:pPr>
        <w:pStyle w:val="Bibliography"/>
        <w:pPrChange w:id="595" w:author="Nicholas Lesniak" w:date="2021-03-12T12:07:00Z">
          <w:pPr>
            <w:pStyle w:val="BodyText"/>
          </w:pPr>
        </w:pPrChange>
      </w:pPr>
      <w:del w:id="596" w:author="Nicholas Lesniak" w:date="2021-03-12T12:07:00Z">
        <w:r>
          <w:delText xml:space="preserve"> </w:delText>
        </w:r>
      </w:del>
      <w:bookmarkStart w:id="597" w:name="ref-allegretti2020"/>
      <w:bookmarkEnd w:id="581"/>
      <w:r>
        <w:t xml:space="preserve">29. </w:t>
      </w:r>
      <w:r>
        <w:rPr>
          <w:rPrChange w:id="598" w:author="Nicholas Lesniak" w:date="2021-03-12T12:07:00Z">
            <w:rPr>
              <w:b/>
            </w:rPr>
          </w:rPrChange>
        </w:rPr>
        <w:t>Allegretti JR</w:t>
      </w:r>
      <w:r>
        <w:t xml:space="preserve">, </w:t>
      </w:r>
      <w:r>
        <w:rPr>
          <w:rPrChange w:id="599" w:author="Nicholas Lesniak" w:date="2021-03-12T12:07:00Z">
            <w:rPr>
              <w:b/>
            </w:rPr>
          </w:rPrChange>
        </w:rPr>
        <w:t>Mehta SR</w:t>
      </w:r>
      <w:r>
        <w:t xml:space="preserve">, </w:t>
      </w:r>
      <w:r>
        <w:rPr>
          <w:rPrChange w:id="600" w:author="Nicholas Lesniak" w:date="2021-03-12T12:07:00Z">
            <w:rPr>
              <w:b/>
            </w:rPr>
          </w:rPrChange>
        </w:rPr>
        <w:t>Kassam Z</w:t>
      </w:r>
      <w:r>
        <w:t xml:space="preserve">, </w:t>
      </w:r>
      <w:r>
        <w:rPr>
          <w:rPrChange w:id="601" w:author="Nicholas Lesniak" w:date="2021-03-12T12:07:00Z">
            <w:rPr>
              <w:b/>
            </w:rPr>
          </w:rPrChange>
        </w:rPr>
        <w:t>Kelly CR</w:t>
      </w:r>
      <w:r>
        <w:t xml:space="preserve">, </w:t>
      </w:r>
      <w:r>
        <w:rPr>
          <w:rPrChange w:id="602" w:author="Nicholas Lesniak" w:date="2021-03-12T12:07:00Z">
            <w:rPr>
              <w:b/>
            </w:rPr>
          </w:rPrChange>
        </w:rPr>
        <w:t>Kao D</w:t>
      </w:r>
      <w:r>
        <w:t xml:space="preserve">, </w:t>
      </w:r>
      <w:r>
        <w:rPr>
          <w:rPrChange w:id="603" w:author="Nicholas Lesniak" w:date="2021-03-12T12:07:00Z">
            <w:rPr>
              <w:b/>
            </w:rPr>
          </w:rPrChange>
        </w:rPr>
        <w:t>Xu H</w:t>
      </w:r>
      <w:r>
        <w:t xml:space="preserve">, </w:t>
      </w:r>
      <w:r>
        <w:rPr>
          <w:rPrChange w:id="604" w:author="Nicholas Lesniak" w:date="2021-03-12T12:07:00Z">
            <w:rPr>
              <w:b/>
            </w:rPr>
          </w:rPrChange>
        </w:rPr>
        <w:t>Fischer M</w:t>
      </w:r>
      <w:r>
        <w:t xml:space="preserve">. 2020. Risk factors that predict the failure of multiple fecal microbiota transplantations for </w:t>
      </w:r>
      <w:del w:id="605" w:author="Nicholas Lesniak" w:date="2021-03-12T12:07:00Z">
        <w:r>
          <w:delText>clostridioides</w:delText>
        </w:r>
      </w:del>
      <w:ins w:id="606" w:author="Nicholas Lesniak" w:date="2021-03-12T12:07:00Z">
        <w:r>
          <w:rPr>
            <w:i/>
          </w:rPr>
          <w:t>Clostridioides</w:t>
        </w:r>
      </w:ins>
      <w:r>
        <w:rPr>
          <w:i/>
          <w:rPrChange w:id="607" w:author="Nicholas Lesniak" w:date="2021-03-12T12:07:00Z">
            <w:rPr/>
          </w:rPrChange>
        </w:rPr>
        <w:t xml:space="preserve"> difficile</w:t>
      </w:r>
      <w:r>
        <w:t xml:space="preserve"> i</w:t>
      </w:r>
      <w:r>
        <w:t>nfection. Digestive Diseases and Sciences</w:t>
      </w:r>
      <w:del w:id="608" w:author="Nicholas Lesniak" w:date="2021-03-12T12:07:00Z">
        <w:r>
          <w:delText>. doi:</w:delText>
        </w:r>
        <w:r>
          <w:fldChar w:fldCharType="begin"/>
        </w:r>
        <w:r>
          <w:delInstrText xml:space="preserve"> HYPERLINK "https://doi.org/10.1007/s10620-020-06198-2" \h </w:delInstrText>
        </w:r>
        <w:r>
          <w:fldChar w:fldCharType="separate"/>
        </w:r>
        <w:r>
          <w:rPr>
            <w:rStyle w:val="Hyperlink"/>
          </w:rPr>
          <w:delText>10.1007/s10620-020-06198-2</w:delText>
        </w:r>
        <w:r>
          <w:rPr>
            <w:rStyle w:val="Hyperlink"/>
          </w:rPr>
          <w:fldChar w:fldCharType="end"/>
        </w:r>
      </w:del>
      <w:ins w:id="609" w:author="Nicholas Lesniak" w:date="2021-03-12T12:07:00Z">
        <w:r>
          <w:t xml:space="preserve"> </w:t>
        </w:r>
        <w:r>
          <w:fldChar w:fldCharType="begin"/>
        </w:r>
        <w:r>
          <w:instrText xml:space="preserve"> HYPERLINK "https://doi.org/10.1007/s10620-020-06198-2" \h </w:instrText>
        </w:r>
        <w:r>
          <w:fldChar w:fldCharType="separate"/>
        </w:r>
        <w:r>
          <w:rPr>
            <w:rStyle w:val="Hyperlink"/>
          </w:rPr>
          <w:t>https://doi.org/10.1007/s10620-020-06198-2</w:t>
        </w:r>
        <w:r>
          <w:rPr>
            <w:rStyle w:val="Hyperlink"/>
          </w:rPr>
          <w:fldChar w:fldCharType="end"/>
        </w:r>
      </w:ins>
      <w:r>
        <w:t>.</w:t>
      </w:r>
    </w:p>
    <w:p w14:paraId="5D6E3009" w14:textId="6AA16414" w:rsidR="003E18D0" w:rsidRDefault="00730DCA">
      <w:pPr>
        <w:pStyle w:val="Bibliography"/>
        <w:pPrChange w:id="610" w:author="Nicholas Lesniak" w:date="2021-03-12T12:07:00Z">
          <w:pPr>
            <w:pStyle w:val="BodyText"/>
          </w:pPr>
        </w:pPrChange>
      </w:pPr>
      <w:del w:id="611" w:author="Nicholas Lesniak" w:date="2021-03-12T12:07:00Z">
        <w:r>
          <w:delText xml:space="preserve"> </w:delText>
        </w:r>
      </w:del>
      <w:bookmarkStart w:id="612" w:name="ref-garzagonzlez2019"/>
      <w:bookmarkEnd w:id="597"/>
      <w:r>
        <w:t xml:space="preserve">30. </w:t>
      </w:r>
      <w:r>
        <w:rPr>
          <w:rPrChange w:id="613" w:author="Nicholas Lesniak" w:date="2021-03-12T12:07:00Z">
            <w:rPr>
              <w:b/>
            </w:rPr>
          </w:rPrChange>
        </w:rPr>
        <w:t>Garza-González E</w:t>
      </w:r>
      <w:r>
        <w:t xml:space="preserve">, </w:t>
      </w:r>
      <w:r>
        <w:rPr>
          <w:rPrChange w:id="614" w:author="Nicholas Lesniak" w:date="2021-03-12T12:07:00Z">
            <w:rPr>
              <w:b/>
            </w:rPr>
          </w:rPrChange>
        </w:rPr>
        <w:t>Mendoza-Olazarán S</w:t>
      </w:r>
      <w:r>
        <w:t xml:space="preserve">, </w:t>
      </w:r>
      <w:r>
        <w:rPr>
          <w:rPrChange w:id="615" w:author="Nicholas Lesniak" w:date="2021-03-12T12:07:00Z">
            <w:rPr>
              <w:b/>
            </w:rPr>
          </w:rPrChange>
        </w:rPr>
        <w:t>Morfin-Otero R</w:t>
      </w:r>
      <w:r>
        <w:t xml:space="preserve">, </w:t>
      </w:r>
      <w:r>
        <w:rPr>
          <w:rPrChange w:id="616" w:author="Nicholas Lesniak" w:date="2021-03-12T12:07:00Z">
            <w:rPr>
              <w:b/>
            </w:rPr>
          </w:rPrChange>
        </w:rPr>
        <w:t>Ramírez-Fontes A</w:t>
      </w:r>
      <w:r>
        <w:t xml:space="preserve">, </w:t>
      </w:r>
      <w:r>
        <w:rPr>
          <w:rPrChange w:id="617" w:author="Nicholas Lesniak" w:date="2021-03-12T12:07:00Z">
            <w:rPr>
              <w:b/>
            </w:rPr>
          </w:rPrChange>
        </w:rPr>
        <w:t>Rodríguez-Zulueta P</w:t>
      </w:r>
      <w:r>
        <w:t xml:space="preserve">, </w:t>
      </w:r>
      <w:r>
        <w:rPr>
          <w:rPrChange w:id="618" w:author="Nicholas Lesniak" w:date="2021-03-12T12:07:00Z">
            <w:rPr>
              <w:b/>
            </w:rPr>
          </w:rPrChange>
        </w:rPr>
        <w:t>Flores-Trev</w:t>
      </w:r>
      <w:r>
        <w:rPr>
          <w:rPrChange w:id="619" w:author="Nicholas Lesniak" w:date="2021-03-12T12:07:00Z">
            <w:rPr>
              <w:b/>
            </w:rPr>
          </w:rPrChange>
        </w:rPr>
        <w:t>iño S</w:t>
      </w:r>
      <w:r>
        <w:t xml:space="preserve">, </w:t>
      </w:r>
      <w:r>
        <w:rPr>
          <w:rPrChange w:id="620" w:author="Nicholas Lesniak" w:date="2021-03-12T12:07:00Z">
            <w:rPr>
              <w:b/>
            </w:rPr>
          </w:rPrChange>
        </w:rPr>
        <w:t>Bocanegra-Ibarias P</w:t>
      </w:r>
      <w:r>
        <w:t xml:space="preserve">, </w:t>
      </w:r>
      <w:r>
        <w:rPr>
          <w:rPrChange w:id="621" w:author="Nicholas Lesniak" w:date="2021-03-12T12:07:00Z">
            <w:rPr>
              <w:b/>
            </w:rPr>
          </w:rPrChange>
        </w:rPr>
        <w:t>Maldonado-Garza H</w:t>
      </w:r>
      <w:r>
        <w:t xml:space="preserve">, </w:t>
      </w:r>
      <w:r>
        <w:rPr>
          <w:rPrChange w:id="622" w:author="Nicholas Lesniak" w:date="2021-03-12T12:07:00Z">
            <w:rPr>
              <w:b/>
            </w:rPr>
          </w:rPrChange>
        </w:rPr>
        <w:t>Camacho-Ortiz A</w:t>
      </w:r>
      <w:r>
        <w:t xml:space="preserve">. 2019. Intestinal microbiome changes in fecal microbiota transplant (FMT) vs. FMT enriched with </w:t>
      </w:r>
      <w:del w:id="623" w:author="Nicholas Lesniak" w:date="2021-03-12T12:07:00Z">
        <w:r>
          <w:delText>lactobacillus</w:delText>
        </w:r>
      </w:del>
      <w:ins w:id="624" w:author="Nicholas Lesniak" w:date="2021-03-12T12:07:00Z">
        <w:r>
          <w:rPr>
            <w:i/>
          </w:rPr>
          <w:t>Lactobacillus</w:t>
        </w:r>
      </w:ins>
      <w:r>
        <w:t xml:space="preserve"> in the treatment of recurrent </w:t>
      </w:r>
      <w:del w:id="625" w:author="Nicholas Lesniak" w:date="2021-03-12T12:07:00Z">
        <w:r>
          <w:delText>clostridioides</w:delText>
        </w:r>
      </w:del>
      <w:ins w:id="626" w:author="Nicholas Lesniak" w:date="2021-03-12T12:07:00Z">
        <w:r>
          <w:rPr>
            <w:i/>
          </w:rPr>
          <w:t>Clostridium</w:t>
        </w:r>
      </w:ins>
      <w:r>
        <w:rPr>
          <w:i/>
          <w:rPrChange w:id="627" w:author="Nicholas Lesniak" w:date="2021-03-12T12:07:00Z">
            <w:rPr/>
          </w:rPrChange>
        </w:rPr>
        <w:t xml:space="preserve"> difficile</w:t>
      </w:r>
      <w:r>
        <w:t xml:space="preserve"> infection. Canadian Journal of </w:t>
      </w:r>
      <w:r>
        <w:t xml:space="preserve">Gastroenterology and Hepatology </w:t>
      </w:r>
      <w:r>
        <w:rPr>
          <w:rPrChange w:id="628" w:author="Nicholas Lesniak" w:date="2021-03-12T12:07:00Z">
            <w:rPr>
              <w:b/>
            </w:rPr>
          </w:rPrChange>
        </w:rPr>
        <w:t>2019</w:t>
      </w:r>
      <w:r>
        <w:t>:1–7.</w:t>
      </w:r>
      <w:del w:id="629" w:author="Nicholas Lesniak" w:date="2021-03-12T12:07:00Z">
        <w:r>
          <w:delText xml:space="preserve"> doi:</w:delText>
        </w:r>
        <w:r>
          <w:fldChar w:fldCharType="begin"/>
        </w:r>
        <w:r>
          <w:delInstrText xml:space="preserve"> HYPERLINK "https://doi.org/10.1155/2019/4549298" \h </w:delInstrText>
        </w:r>
        <w:r>
          <w:fldChar w:fldCharType="separate"/>
        </w:r>
        <w:r>
          <w:rPr>
            <w:rStyle w:val="Hyperlink"/>
          </w:rPr>
          <w:delText>10.1155/2019/4549298</w:delText>
        </w:r>
        <w:r>
          <w:rPr>
            <w:rStyle w:val="Hyperlink"/>
          </w:rPr>
          <w:fldChar w:fldCharType="end"/>
        </w:r>
        <w:r>
          <w:delText>.</w:delText>
        </w:r>
      </w:del>
    </w:p>
    <w:p w14:paraId="6735B550" w14:textId="48DB90B8" w:rsidR="003E18D0" w:rsidRDefault="00730DCA">
      <w:pPr>
        <w:pStyle w:val="Bibliography"/>
        <w:pPrChange w:id="630" w:author="Nicholas Lesniak" w:date="2021-03-12T12:07:00Z">
          <w:pPr>
            <w:pStyle w:val="BodyText"/>
          </w:pPr>
        </w:pPrChange>
      </w:pPr>
      <w:del w:id="631" w:author="Nicholas Lesniak" w:date="2021-03-12T12:07:00Z">
        <w:r>
          <w:delText xml:space="preserve"> </w:delText>
        </w:r>
      </w:del>
      <w:bookmarkStart w:id="632" w:name="ref-winter2013"/>
      <w:bookmarkEnd w:id="612"/>
      <w:r>
        <w:t xml:space="preserve">31. </w:t>
      </w:r>
      <w:r>
        <w:rPr>
          <w:rPrChange w:id="633" w:author="Nicholas Lesniak" w:date="2021-03-12T12:07:00Z">
            <w:rPr>
              <w:b/>
            </w:rPr>
          </w:rPrChange>
        </w:rPr>
        <w:t>Winter SE</w:t>
      </w:r>
      <w:r>
        <w:t xml:space="preserve">, </w:t>
      </w:r>
      <w:r>
        <w:rPr>
          <w:rPrChange w:id="634" w:author="Nicholas Lesniak" w:date="2021-03-12T12:07:00Z">
            <w:rPr>
              <w:b/>
            </w:rPr>
          </w:rPrChange>
        </w:rPr>
        <w:t>Lopez CA</w:t>
      </w:r>
      <w:r>
        <w:t xml:space="preserve">, </w:t>
      </w:r>
      <w:r>
        <w:rPr>
          <w:rPrChange w:id="635" w:author="Nicholas Lesniak" w:date="2021-03-12T12:07:00Z">
            <w:rPr>
              <w:b/>
            </w:rPr>
          </w:rPrChange>
        </w:rPr>
        <w:t>Bäumler AJ</w:t>
      </w:r>
      <w:r>
        <w:t xml:space="preserve">. 2013. The dynamics of gut-associated microbial communities during inflammation. EMBO reports </w:t>
      </w:r>
      <w:r>
        <w:rPr>
          <w:rPrChange w:id="636" w:author="Nicholas Lesniak" w:date="2021-03-12T12:07:00Z">
            <w:rPr>
              <w:b/>
            </w:rPr>
          </w:rPrChange>
        </w:rPr>
        <w:t>14</w:t>
      </w:r>
      <w:r>
        <w:t>:319–327.</w:t>
      </w:r>
      <w:del w:id="637" w:author="Nicholas Lesniak" w:date="2021-03-12T12:07:00Z">
        <w:r>
          <w:delText xml:space="preserve"> doi:</w:delText>
        </w:r>
        <w:r>
          <w:fldChar w:fldCharType="begin"/>
        </w:r>
        <w:r>
          <w:delInstrText xml:space="preserve"> HYPERLINK "https://doi.org/10.1038/embor.2013.27" \h </w:delInstrText>
        </w:r>
        <w:r>
          <w:fldChar w:fldCharType="separate"/>
        </w:r>
        <w:r>
          <w:rPr>
            <w:rStyle w:val="Hyperlink"/>
          </w:rPr>
          <w:delText>10.1038/embor.2013.27</w:delText>
        </w:r>
        <w:r>
          <w:rPr>
            <w:rStyle w:val="Hyperlink"/>
          </w:rPr>
          <w:fldChar w:fldCharType="end"/>
        </w:r>
        <w:r>
          <w:delText>.</w:delText>
        </w:r>
      </w:del>
    </w:p>
    <w:p w14:paraId="1279BB6C" w14:textId="3464B056" w:rsidR="003E18D0" w:rsidRDefault="00730DCA">
      <w:pPr>
        <w:pStyle w:val="Bibliography"/>
        <w:pPrChange w:id="638" w:author="Nicholas Lesniak" w:date="2021-03-12T12:07:00Z">
          <w:pPr>
            <w:pStyle w:val="BodyText"/>
          </w:pPr>
        </w:pPrChange>
      </w:pPr>
      <w:del w:id="639" w:author="Nicholas Lesniak" w:date="2021-03-12T12:07:00Z">
        <w:r>
          <w:delText xml:space="preserve"> </w:delText>
        </w:r>
      </w:del>
      <w:bookmarkStart w:id="640" w:name="ref-riverachavez2017"/>
      <w:bookmarkEnd w:id="632"/>
      <w:r>
        <w:t xml:space="preserve">32. </w:t>
      </w:r>
      <w:r>
        <w:rPr>
          <w:rPrChange w:id="641" w:author="Nicholas Lesniak" w:date="2021-03-12T12:07:00Z">
            <w:rPr>
              <w:b/>
            </w:rPr>
          </w:rPrChange>
        </w:rPr>
        <w:t>Rivera-Chávez F</w:t>
      </w:r>
      <w:r>
        <w:t xml:space="preserve">, </w:t>
      </w:r>
      <w:r>
        <w:rPr>
          <w:rPrChange w:id="642" w:author="Nicholas Lesniak" w:date="2021-03-12T12:07:00Z">
            <w:rPr>
              <w:b/>
            </w:rPr>
          </w:rPrChange>
        </w:rPr>
        <w:t>Lopez CA</w:t>
      </w:r>
      <w:r>
        <w:t xml:space="preserve">, </w:t>
      </w:r>
      <w:r>
        <w:rPr>
          <w:rPrChange w:id="643" w:author="Nicholas Lesniak" w:date="2021-03-12T12:07:00Z">
            <w:rPr>
              <w:b/>
            </w:rPr>
          </w:rPrChange>
        </w:rPr>
        <w:t>Bäumler AJ</w:t>
      </w:r>
      <w:r>
        <w:t>. 2017. Oxygen as a driver of g</w:t>
      </w:r>
      <w:r>
        <w:t xml:space="preserve">ut dysbiosis. Free Radical Biology and Medicine </w:t>
      </w:r>
      <w:r>
        <w:rPr>
          <w:rPrChange w:id="644" w:author="Nicholas Lesniak" w:date="2021-03-12T12:07:00Z">
            <w:rPr>
              <w:b/>
            </w:rPr>
          </w:rPrChange>
        </w:rPr>
        <w:t>105</w:t>
      </w:r>
      <w:r>
        <w:t>:93–101.</w:t>
      </w:r>
      <w:del w:id="645" w:author="Nicholas Lesniak" w:date="2021-03-12T12:07:00Z">
        <w:r>
          <w:delText xml:space="preserve"> doi:</w:delText>
        </w:r>
        <w:r>
          <w:fldChar w:fldCharType="begin"/>
        </w:r>
        <w:r>
          <w:delInstrText xml:space="preserve"> HYPERLINK "https://doi.org/10.1016/j.freeradbiomed.2016.09.022" \h </w:delInstrText>
        </w:r>
        <w:r>
          <w:fldChar w:fldCharType="separate"/>
        </w:r>
        <w:r>
          <w:rPr>
            <w:rStyle w:val="Hyperlink"/>
          </w:rPr>
          <w:delText>10.1016/j.freeradbiomed.2016.09.022</w:delText>
        </w:r>
        <w:r>
          <w:rPr>
            <w:rStyle w:val="Hyperlink"/>
          </w:rPr>
          <w:fldChar w:fldCharType="end"/>
        </w:r>
        <w:r>
          <w:delText>.</w:delText>
        </w:r>
      </w:del>
    </w:p>
    <w:p w14:paraId="6317CD4A" w14:textId="70908CFB" w:rsidR="003E18D0" w:rsidRDefault="00730DCA">
      <w:pPr>
        <w:pStyle w:val="Bibliography"/>
        <w:pPrChange w:id="646" w:author="Nicholas Lesniak" w:date="2021-03-12T12:07:00Z">
          <w:pPr>
            <w:pStyle w:val="BodyText"/>
          </w:pPr>
        </w:pPrChange>
      </w:pPr>
      <w:del w:id="647" w:author="Nicholas Lesniak" w:date="2021-03-12T12:07:00Z">
        <w:r>
          <w:delText xml:space="preserve"> </w:delText>
        </w:r>
      </w:del>
      <w:bookmarkStart w:id="648" w:name="ref-carlson2013"/>
      <w:bookmarkEnd w:id="640"/>
      <w:r>
        <w:t xml:space="preserve">33. </w:t>
      </w:r>
      <w:r>
        <w:rPr>
          <w:rPrChange w:id="649" w:author="Nicholas Lesniak" w:date="2021-03-12T12:07:00Z">
            <w:rPr>
              <w:b/>
            </w:rPr>
          </w:rPrChange>
        </w:rPr>
        <w:t>Carlson PE</w:t>
      </w:r>
      <w:r>
        <w:t xml:space="preserve">, </w:t>
      </w:r>
      <w:r>
        <w:rPr>
          <w:rPrChange w:id="650" w:author="Nicholas Lesniak" w:date="2021-03-12T12:07:00Z">
            <w:rPr>
              <w:b/>
            </w:rPr>
          </w:rPrChange>
        </w:rPr>
        <w:t>Walk ST</w:t>
      </w:r>
      <w:r>
        <w:t xml:space="preserve">, </w:t>
      </w:r>
      <w:r>
        <w:rPr>
          <w:rPrChange w:id="651" w:author="Nicholas Lesniak" w:date="2021-03-12T12:07:00Z">
            <w:rPr>
              <w:b/>
            </w:rPr>
          </w:rPrChange>
        </w:rPr>
        <w:t>Bourgis AET</w:t>
      </w:r>
      <w:r>
        <w:t xml:space="preserve">, </w:t>
      </w:r>
      <w:r>
        <w:rPr>
          <w:rPrChange w:id="652" w:author="Nicholas Lesniak" w:date="2021-03-12T12:07:00Z">
            <w:rPr>
              <w:b/>
            </w:rPr>
          </w:rPrChange>
        </w:rPr>
        <w:t>Liu MW</w:t>
      </w:r>
      <w:r>
        <w:t xml:space="preserve">, </w:t>
      </w:r>
      <w:r>
        <w:rPr>
          <w:rPrChange w:id="653" w:author="Nicholas Lesniak" w:date="2021-03-12T12:07:00Z">
            <w:rPr>
              <w:b/>
            </w:rPr>
          </w:rPrChange>
        </w:rPr>
        <w:t>Kopliku F</w:t>
      </w:r>
      <w:r>
        <w:t xml:space="preserve">, </w:t>
      </w:r>
      <w:r>
        <w:rPr>
          <w:rPrChange w:id="654" w:author="Nicholas Lesniak" w:date="2021-03-12T12:07:00Z">
            <w:rPr>
              <w:b/>
            </w:rPr>
          </w:rPrChange>
        </w:rPr>
        <w:t>Lo E</w:t>
      </w:r>
      <w:r>
        <w:t xml:space="preserve">, </w:t>
      </w:r>
      <w:r>
        <w:rPr>
          <w:rPrChange w:id="655" w:author="Nicholas Lesniak" w:date="2021-03-12T12:07:00Z">
            <w:rPr>
              <w:b/>
            </w:rPr>
          </w:rPrChange>
        </w:rPr>
        <w:t>Young VB</w:t>
      </w:r>
      <w:r>
        <w:t xml:space="preserve">, </w:t>
      </w:r>
      <w:r>
        <w:rPr>
          <w:rPrChange w:id="656" w:author="Nicholas Lesniak" w:date="2021-03-12T12:07:00Z">
            <w:rPr>
              <w:b/>
            </w:rPr>
          </w:rPrChange>
        </w:rPr>
        <w:t>Aronoff DM</w:t>
      </w:r>
      <w:r>
        <w:t xml:space="preserve">, </w:t>
      </w:r>
      <w:r>
        <w:rPr>
          <w:rPrChange w:id="657" w:author="Nicholas Lesniak" w:date="2021-03-12T12:07:00Z">
            <w:rPr>
              <w:b/>
            </w:rPr>
          </w:rPrChange>
        </w:rPr>
        <w:t>Hanna PC</w:t>
      </w:r>
      <w:r>
        <w:t xml:space="preserve">. 2013. The relationship between phenotype, ribotype, and clinical disease in human </w:t>
      </w:r>
      <w:del w:id="658" w:author="Nicholas Lesniak" w:date="2021-03-12T12:07:00Z">
        <w:r>
          <w:delText>clostridium</w:delText>
        </w:r>
      </w:del>
      <w:ins w:id="659" w:author="Nicholas Lesniak" w:date="2021-03-12T12:07:00Z">
        <w:r>
          <w:rPr>
            <w:i/>
          </w:rPr>
          <w:t>Clostridium</w:t>
        </w:r>
      </w:ins>
      <w:r>
        <w:rPr>
          <w:i/>
          <w:rPrChange w:id="660" w:author="Nicholas Lesniak" w:date="2021-03-12T12:07:00Z">
            <w:rPr/>
          </w:rPrChange>
        </w:rPr>
        <w:t xml:space="preserve"> diffici</w:t>
      </w:r>
      <w:r>
        <w:rPr>
          <w:i/>
          <w:rPrChange w:id="661" w:author="Nicholas Lesniak" w:date="2021-03-12T12:07:00Z">
            <w:rPr/>
          </w:rPrChange>
        </w:rPr>
        <w:t>le</w:t>
      </w:r>
      <w:r>
        <w:t xml:space="preserve"> isolates. Anaerobe </w:t>
      </w:r>
      <w:r>
        <w:rPr>
          <w:rPrChange w:id="662" w:author="Nicholas Lesniak" w:date="2021-03-12T12:07:00Z">
            <w:rPr>
              <w:b/>
            </w:rPr>
          </w:rPrChange>
        </w:rPr>
        <w:t>24</w:t>
      </w:r>
      <w:r>
        <w:t>:109–116.</w:t>
      </w:r>
      <w:del w:id="663" w:author="Nicholas Lesniak" w:date="2021-03-12T12:07:00Z">
        <w:r>
          <w:delText xml:space="preserve"> doi:</w:delText>
        </w:r>
        <w:r>
          <w:fldChar w:fldCharType="begin"/>
        </w:r>
        <w:r>
          <w:delInstrText xml:space="preserve"> HYPERLINK "https://doi.org/10.1016/j.anaerobe.2013.04.003" \h </w:delInstrText>
        </w:r>
        <w:r>
          <w:fldChar w:fldCharType="separate"/>
        </w:r>
        <w:r>
          <w:rPr>
            <w:rStyle w:val="Hyperlink"/>
          </w:rPr>
          <w:delText>10.1016/j.anaerobe.2013.04.003</w:delText>
        </w:r>
        <w:r>
          <w:rPr>
            <w:rStyle w:val="Hyperlink"/>
          </w:rPr>
          <w:fldChar w:fldCharType="end"/>
        </w:r>
        <w:r>
          <w:delText>.</w:delText>
        </w:r>
      </w:del>
    </w:p>
    <w:p w14:paraId="232B6C6C" w14:textId="2DFF9DC1" w:rsidR="003E18D0" w:rsidRDefault="00730DCA">
      <w:pPr>
        <w:pStyle w:val="Bibliography"/>
        <w:pPrChange w:id="664" w:author="Nicholas Lesniak" w:date="2021-03-12T12:07:00Z">
          <w:pPr>
            <w:pStyle w:val="BodyText"/>
          </w:pPr>
        </w:pPrChange>
      </w:pPr>
      <w:del w:id="665" w:author="Nicholas Lesniak" w:date="2021-03-12T12:07:00Z">
        <w:r>
          <w:delText xml:space="preserve"> </w:delText>
        </w:r>
      </w:del>
      <w:bookmarkStart w:id="666" w:name="ref-thanissery2017"/>
      <w:bookmarkEnd w:id="648"/>
      <w:r>
        <w:t xml:space="preserve">34. </w:t>
      </w:r>
      <w:r>
        <w:rPr>
          <w:rPrChange w:id="667" w:author="Nicholas Lesniak" w:date="2021-03-12T12:07:00Z">
            <w:rPr>
              <w:b/>
            </w:rPr>
          </w:rPrChange>
        </w:rPr>
        <w:t>Thanissery R</w:t>
      </w:r>
      <w:r>
        <w:t xml:space="preserve">, </w:t>
      </w:r>
      <w:r>
        <w:rPr>
          <w:rPrChange w:id="668" w:author="Nicholas Lesniak" w:date="2021-03-12T12:07:00Z">
            <w:rPr>
              <w:b/>
            </w:rPr>
          </w:rPrChange>
        </w:rPr>
        <w:t>Winston JA</w:t>
      </w:r>
      <w:r>
        <w:t xml:space="preserve">, </w:t>
      </w:r>
      <w:r>
        <w:rPr>
          <w:rPrChange w:id="669" w:author="Nicholas Lesniak" w:date="2021-03-12T12:07:00Z">
            <w:rPr>
              <w:b/>
            </w:rPr>
          </w:rPrChange>
        </w:rPr>
        <w:t>Theriot CM</w:t>
      </w:r>
      <w:r>
        <w:t xml:space="preserve">. 2017. Inhibition of spore germination, growth, and toxin activity of clinically relevant </w:t>
      </w:r>
      <w:del w:id="670" w:author="Nicholas Lesniak" w:date="2021-03-12T12:07:00Z">
        <w:r>
          <w:delText>c. </w:delText>
        </w:r>
      </w:del>
      <w:ins w:id="671" w:author="Nicholas Lesniak" w:date="2021-03-12T12:07:00Z">
        <w:r>
          <w:rPr>
            <w:i/>
          </w:rPr>
          <w:t xml:space="preserve">C. </w:t>
        </w:r>
      </w:ins>
      <w:r>
        <w:rPr>
          <w:i/>
          <w:rPrChange w:id="672" w:author="Nicholas Lesniak" w:date="2021-03-12T12:07:00Z">
            <w:rPr/>
          </w:rPrChange>
        </w:rPr>
        <w:t>difficile</w:t>
      </w:r>
      <w:r>
        <w:t xml:space="preserve"> strains by gut microbiota derived secondary bile acids. Anaerobe </w:t>
      </w:r>
      <w:r>
        <w:rPr>
          <w:rPrChange w:id="673" w:author="Nicholas Lesniak" w:date="2021-03-12T12:07:00Z">
            <w:rPr>
              <w:b/>
            </w:rPr>
          </w:rPrChange>
        </w:rPr>
        <w:t>45</w:t>
      </w:r>
      <w:r>
        <w:t>:86–100.</w:t>
      </w:r>
      <w:del w:id="674" w:author="Nicholas Lesniak" w:date="2021-03-12T12:07:00Z">
        <w:r>
          <w:delText xml:space="preserve"> doi:</w:delText>
        </w:r>
        <w:r>
          <w:fldChar w:fldCharType="begin"/>
        </w:r>
        <w:r>
          <w:delInstrText xml:space="preserve"> HYPERLINK "https://doi.org/10.1016/j.anaerobe.2017.03.004" \h </w:delInstrText>
        </w:r>
        <w:r>
          <w:fldChar w:fldCharType="separate"/>
        </w:r>
        <w:r>
          <w:rPr>
            <w:rStyle w:val="Hyperlink"/>
          </w:rPr>
          <w:delText>10.1016/j.anaerobe.2017.03.004</w:delText>
        </w:r>
        <w:r>
          <w:rPr>
            <w:rStyle w:val="Hyperlink"/>
          </w:rPr>
          <w:fldChar w:fldCharType="end"/>
        </w:r>
        <w:r>
          <w:delText>.</w:delText>
        </w:r>
      </w:del>
    </w:p>
    <w:p w14:paraId="53EB2B39" w14:textId="0918A8A1" w:rsidR="003E18D0" w:rsidRDefault="00730DCA">
      <w:pPr>
        <w:pStyle w:val="Bibliography"/>
        <w:pPrChange w:id="675" w:author="Nicholas Lesniak" w:date="2021-03-12T12:07:00Z">
          <w:pPr>
            <w:pStyle w:val="BodyText"/>
          </w:pPr>
        </w:pPrChange>
      </w:pPr>
      <w:del w:id="676" w:author="Nicholas Lesniak" w:date="2021-03-12T12:07:00Z">
        <w:r>
          <w:lastRenderedPageBreak/>
          <w:delText xml:space="preserve"> </w:delText>
        </w:r>
      </w:del>
      <w:bookmarkStart w:id="677" w:name="ref-theriot2011"/>
      <w:bookmarkEnd w:id="666"/>
      <w:r>
        <w:t xml:space="preserve">35. </w:t>
      </w:r>
      <w:r>
        <w:rPr>
          <w:rPrChange w:id="678" w:author="Nicholas Lesniak" w:date="2021-03-12T12:07:00Z">
            <w:rPr>
              <w:b/>
            </w:rPr>
          </w:rPrChange>
        </w:rPr>
        <w:t>Theriot CM</w:t>
      </w:r>
      <w:r>
        <w:t xml:space="preserve">, </w:t>
      </w:r>
      <w:r>
        <w:rPr>
          <w:rPrChange w:id="679" w:author="Nicholas Lesniak" w:date="2021-03-12T12:07:00Z">
            <w:rPr>
              <w:b/>
            </w:rPr>
          </w:rPrChange>
        </w:rPr>
        <w:t>Koumpouras CC</w:t>
      </w:r>
      <w:r>
        <w:t xml:space="preserve">, </w:t>
      </w:r>
      <w:r>
        <w:rPr>
          <w:rPrChange w:id="680" w:author="Nicholas Lesniak" w:date="2021-03-12T12:07:00Z">
            <w:rPr>
              <w:b/>
            </w:rPr>
          </w:rPrChange>
        </w:rPr>
        <w:t>Carls</w:t>
      </w:r>
      <w:r>
        <w:rPr>
          <w:rPrChange w:id="681" w:author="Nicholas Lesniak" w:date="2021-03-12T12:07:00Z">
            <w:rPr>
              <w:b/>
            </w:rPr>
          </w:rPrChange>
        </w:rPr>
        <w:t>on PE</w:t>
      </w:r>
      <w:r>
        <w:t xml:space="preserve">, </w:t>
      </w:r>
      <w:r>
        <w:rPr>
          <w:rPrChange w:id="682" w:author="Nicholas Lesniak" w:date="2021-03-12T12:07:00Z">
            <w:rPr>
              <w:b/>
            </w:rPr>
          </w:rPrChange>
        </w:rPr>
        <w:t>Bergin II</w:t>
      </w:r>
      <w:r>
        <w:t xml:space="preserve">, </w:t>
      </w:r>
      <w:r>
        <w:rPr>
          <w:rPrChange w:id="683" w:author="Nicholas Lesniak" w:date="2021-03-12T12:07:00Z">
            <w:rPr>
              <w:b/>
            </w:rPr>
          </w:rPrChange>
        </w:rPr>
        <w:t>Aronoff DM</w:t>
      </w:r>
      <w:r>
        <w:t xml:space="preserve">, </w:t>
      </w:r>
      <w:r>
        <w:rPr>
          <w:rPrChange w:id="684" w:author="Nicholas Lesniak" w:date="2021-03-12T12:07:00Z">
            <w:rPr>
              <w:b/>
            </w:rPr>
          </w:rPrChange>
        </w:rPr>
        <w:t>Young VB</w:t>
      </w:r>
      <w:r>
        <w:t xml:space="preserve">. 2011. Cefoperazone-treated mice as an experimental platform to assess differential virulence </w:t>
      </w:r>
      <w:del w:id="685" w:author="Nicholas Lesniak" w:date="2021-03-12T12:07:00Z">
        <w:r>
          <w:delText>ofClostridium difficilestrains.</w:delText>
        </w:r>
      </w:del>
      <w:ins w:id="686" w:author="Nicholas Lesniak" w:date="2021-03-12T12:07:00Z">
        <w:r>
          <w:t xml:space="preserve">of </w:t>
        </w:r>
        <w:r>
          <w:rPr>
            <w:i/>
          </w:rPr>
          <w:t>Clostridium difficile</w:t>
        </w:r>
        <w:r>
          <w:t xml:space="preserve"> strains.</w:t>
        </w:r>
      </w:ins>
      <w:r>
        <w:t xml:space="preserve"> Gut Microbes </w:t>
      </w:r>
      <w:r>
        <w:rPr>
          <w:rPrChange w:id="687" w:author="Nicholas Lesniak" w:date="2021-03-12T12:07:00Z">
            <w:rPr>
              <w:b/>
            </w:rPr>
          </w:rPrChange>
        </w:rPr>
        <w:t>2</w:t>
      </w:r>
      <w:r>
        <w:t>:326–334.</w:t>
      </w:r>
      <w:del w:id="688" w:author="Nicholas Lesniak" w:date="2021-03-12T12:07:00Z">
        <w:r>
          <w:delText xml:space="preserve"> doi:</w:delText>
        </w:r>
        <w:r>
          <w:fldChar w:fldCharType="begin"/>
        </w:r>
        <w:r>
          <w:delInstrText xml:space="preserve"> HYPERLINK "https://doi.org/10.4161/gmic.19142" \h </w:delInstrText>
        </w:r>
        <w:r>
          <w:fldChar w:fldCharType="separate"/>
        </w:r>
        <w:r>
          <w:rPr>
            <w:rStyle w:val="Hyperlink"/>
          </w:rPr>
          <w:delText>10.4161/gmic.19142</w:delText>
        </w:r>
        <w:r>
          <w:rPr>
            <w:rStyle w:val="Hyperlink"/>
          </w:rPr>
          <w:fldChar w:fldCharType="end"/>
        </w:r>
        <w:r>
          <w:delText>.</w:delText>
        </w:r>
      </w:del>
    </w:p>
    <w:p w14:paraId="7FE60830" w14:textId="1F81E1D1" w:rsidR="003E18D0" w:rsidRDefault="00730DCA">
      <w:pPr>
        <w:pStyle w:val="Bibliography"/>
        <w:pPrChange w:id="689" w:author="Nicholas Lesniak" w:date="2021-03-12T12:07:00Z">
          <w:pPr>
            <w:pStyle w:val="BodyText"/>
          </w:pPr>
        </w:pPrChange>
      </w:pPr>
      <w:del w:id="690" w:author="Nicholas Lesniak" w:date="2021-03-12T12:07:00Z">
        <w:r>
          <w:delText xml:space="preserve"> </w:delText>
        </w:r>
      </w:del>
      <w:bookmarkStart w:id="691" w:name="ref-rao2015"/>
      <w:bookmarkEnd w:id="677"/>
      <w:r>
        <w:t xml:space="preserve">36. </w:t>
      </w:r>
      <w:r>
        <w:rPr>
          <w:rPrChange w:id="692" w:author="Nicholas Lesniak" w:date="2021-03-12T12:07:00Z">
            <w:rPr>
              <w:b/>
            </w:rPr>
          </w:rPrChange>
        </w:rPr>
        <w:t>Rao K</w:t>
      </w:r>
      <w:r>
        <w:t xml:space="preserve">, </w:t>
      </w:r>
      <w:r>
        <w:rPr>
          <w:rPrChange w:id="693" w:author="Nicholas Lesniak" w:date="2021-03-12T12:07:00Z">
            <w:rPr>
              <w:b/>
            </w:rPr>
          </w:rPrChange>
        </w:rPr>
        <w:t>Micic D</w:t>
      </w:r>
      <w:r>
        <w:t xml:space="preserve">, </w:t>
      </w:r>
      <w:r>
        <w:rPr>
          <w:rPrChange w:id="694" w:author="Nicholas Lesniak" w:date="2021-03-12T12:07:00Z">
            <w:rPr>
              <w:b/>
            </w:rPr>
          </w:rPrChange>
        </w:rPr>
        <w:t>Natarajan M</w:t>
      </w:r>
      <w:r>
        <w:t xml:space="preserve">, </w:t>
      </w:r>
      <w:r>
        <w:rPr>
          <w:rPrChange w:id="695" w:author="Nicholas Lesniak" w:date="2021-03-12T12:07:00Z">
            <w:rPr>
              <w:b/>
            </w:rPr>
          </w:rPrChange>
        </w:rPr>
        <w:t>Winters S</w:t>
      </w:r>
      <w:r>
        <w:t xml:space="preserve">, </w:t>
      </w:r>
      <w:r>
        <w:rPr>
          <w:rPrChange w:id="696" w:author="Nicholas Lesniak" w:date="2021-03-12T12:07:00Z">
            <w:rPr>
              <w:b/>
            </w:rPr>
          </w:rPrChange>
        </w:rPr>
        <w:t>Kiel MJ</w:t>
      </w:r>
      <w:r>
        <w:t xml:space="preserve">, </w:t>
      </w:r>
      <w:r>
        <w:rPr>
          <w:rPrChange w:id="697" w:author="Nicholas Lesniak" w:date="2021-03-12T12:07:00Z">
            <w:rPr>
              <w:b/>
            </w:rPr>
          </w:rPrChange>
        </w:rPr>
        <w:t>Walk ST</w:t>
      </w:r>
      <w:r>
        <w:t xml:space="preserve">, </w:t>
      </w:r>
      <w:r>
        <w:rPr>
          <w:rPrChange w:id="698" w:author="Nicholas Lesniak" w:date="2021-03-12T12:07:00Z">
            <w:rPr>
              <w:b/>
            </w:rPr>
          </w:rPrChange>
        </w:rPr>
        <w:t>San</w:t>
      </w:r>
      <w:r>
        <w:rPr>
          <w:rPrChange w:id="699" w:author="Nicholas Lesniak" w:date="2021-03-12T12:07:00Z">
            <w:rPr>
              <w:b/>
            </w:rPr>
          </w:rPrChange>
        </w:rPr>
        <w:t>thosh K</w:t>
      </w:r>
      <w:r>
        <w:t xml:space="preserve">, </w:t>
      </w:r>
      <w:r>
        <w:rPr>
          <w:rPrChange w:id="700" w:author="Nicholas Lesniak" w:date="2021-03-12T12:07:00Z">
            <w:rPr>
              <w:b/>
            </w:rPr>
          </w:rPrChange>
        </w:rPr>
        <w:t>Mogle JA</w:t>
      </w:r>
      <w:r>
        <w:t xml:space="preserve">, </w:t>
      </w:r>
      <w:r>
        <w:rPr>
          <w:rPrChange w:id="701" w:author="Nicholas Lesniak" w:date="2021-03-12T12:07:00Z">
            <w:rPr>
              <w:b/>
            </w:rPr>
          </w:rPrChange>
        </w:rPr>
        <w:t>Galecki AT</w:t>
      </w:r>
      <w:r>
        <w:t xml:space="preserve">, </w:t>
      </w:r>
      <w:r>
        <w:rPr>
          <w:rPrChange w:id="702" w:author="Nicholas Lesniak" w:date="2021-03-12T12:07:00Z">
            <w:rPr>
              <w:b/>
            </w:rPr>
          </w:rPrChange>
        </w:rPr>
        <w:t>LeBar W</w:t>
      </w:r>
      <w:r>
        <w:t xml:space="preserve">, </w:t>
      </w:r>
      <w:r>
        <w:rPr>
          <w:rPrChange w:id="703" w:author="Nicholas Lesniak" w:date="2021-03-12T12:07:00Z">
            <w:rPr>
              <w:b/>
            </w:rPr>
          </w:rPrChange>
        </w:rPr>
        <w:t>Higgins PDR</w:t>
      </w:r>
      <w:r>
        <w:t xml:space="preserve">, </w:t>
      </w:r>
      <w:r>
        <w:rPr>
          <w:rPrChange w:id="704" w:author="Nicholas Lesniak" w:date="2021-03-12T12:07:00Z">
            <w:rPr>
              <w:b/>
            </w:rPr>
          </w:rPrChange>
        </w:rPr>
        <w:t>Young VB</w:t>
      </w:r>
      <w:r>
        <w:t xml:space="preserve">, </w:t>
      </w:r>
      <w:r>
        <w:rPr>
          <w:rPrChange w:id="705" w:author="Nicholas Lesniak" w:date="2021-03-12T12:07:00Z">
            <w:rPr>
              <w:b/>
            </w:rPr>
          </w:rPrChange>
        </w:rPr>
        <w:t>Aronoff DM</w:t>
      </w:r>
      <w:r>
        <w:t xml:space="preserve">. 2015. </w:t>
      </w:r>
      <w:r>
        <w:rPr>
          <w:i/>
          <w:rPrChange w:id="706" w:author="Nicholas Lesniak" w:date="2021-03-12T12:07:00Z">
            <w:rPr/>
          </w:rPrChange>
        </w:rPr>
        <w:t>Clostridium difficile</w:t>
      </w:r>
      <w:r>
        <w:t xml:space="preserve"> Ribotype 027: Relationship to age, detectability of toxins a or b in stool with rapid testing, severe infection, and mortality. Clinical Infectious Disea</w:t>
      </w:r>
      <w:r>
        <w:t xml:space="preserve">ses </w:t>
      </w:r>
      <w:r>
        <w:rPr>
          <w:rPrChange w:id="707" w:author="Nicholas Lesniak" w:date="2021-03-12T12:07:00Z">
            <w:rPr>
              <w:b/>
            </w:rPr>
          </w:rPrChange>
        </w:rPr>
        <w:t>61</w:t>
      </w:r>
      <w:r>
        <w:t>:233–241.</w:t>
      </w:r>
      <w:del w:id="708" w:author="Nicholas Lesniak" w:date="2021-03-12T12:07:00Z">
        <w:r>
          <w:delText xml:space="preserve"> doi:</w:delText>
        </w:r>
        <w:r>
          <w:fldChar w:fldCharType="begin"/>
        </w:r>
        <w:r>
          <w:delInstrText xml:space="preserve"> HYPERLINK "https://doi.org/10.1093/cid/civ254" \h </w:delInstrText>
        </w:r>
        <w:r>
          <w:fldChar w:fldCharType="separate"/>
        </w:r>
        <w:r>
          <w:rPr>
            <w:rStyle w:val="Hyperlink"/>
          </w:rPr>
          <w:delText>10.1093/cid/civ254</w:delText>
        </w:r>
        <w:r>
          <w:rPr>
            <w:rStyle w:val="Hyperlink"/>
          </w:rPr>
          <w:fldChar w:fldCharType="end"/>
        </w:r>
        <w:r>
          <w:delText>.</w:delText>
        </w:r>
      </w:del>
    </w:p>
    <w:p w14:paraId="36D51B84" w14:textId="54C0E29F" w:rsidR="003E18D0" w:rsidRDefault="00730DCA">
      <w:pPr>
        <w:pStyle w:val="Bibliography"/>
        <w:rPr>
          <w:ins w:id="709" w:author="Nicholas Lesniak" w:date="2021-03-12T12:07:00Z"/>
        </w:rPr>
      </w:pPr>
      <w:bookmarkStart w:id="710" w:name="ref-byndloss2017"/>
      <w:bookmarkEnd w:id="691"/>
      <w:del w:id="711" w:author="Nicholas Lesniak" w:date="2021-03-12T12:07:00Z">
        <w:r>
          <w:delText xml:space="preserve"> 37.</w:delText>
        </w:r>
      </w:del>
      <w:ins w:id="712" w:author="Nicholas Lesniak" w:date="2021-03-12T12:07:00Z">
        <w:r>
          <w:t xml:space="preserve">37. Byndloss MX, Olsan EE, Rivera-Chávez F, Tiffany CR, Cevallos SA, Lokken KL, Torres TP, Byndloss AJ, Faber F, Gao Y, Litvak Y, Lopez CA, Xu G, Napoli E, Giulivi C, Tsolis RM, Revzin A, Lebrilla CB, Bäumler AJ. 2017. Microbiota-activated </w:t>
        </w:r>
        <w:r>
          <w:t>PPAR- signaling inhibits dysbiotic Enterobacteriaceae expansion. Science 357:570–575.</w:t>
        </w:r>
      </w:ins>
    </w:p>
    <w:p w14:paraId="288D5705" w14:textId="77777777" w:rsidR="003E18D0" w:rsidRDefault="00730DCA">
      <w:pPr>
        <w:pStyle w:val="Bibliography"/>
        <w:rPr>
          <w:ins w:id="713" w:author="Nicholas Lesniak" w:date="2021-03-12T12:07:00Z"/>
        </w:rPr>
      </w:pPr>
      <w:bookmarkStart w:id="714" w:name="ref-zhu2018"/>
      <w:bookmarkEnd w:id="710"/>
      <w:ins w:id="715" w:author="Nicholas Lesniak" w:date="2021-03-12T12:07:00Z">
        <w:r>
          <w:t>38. Zhu W, Winter MG, Byndloss MX, Spiga L, Duerkop BA, Hughes ER, Büttner L, Lima Romão E de, Behrendt CL, Lopez CA, Sifuentes-Dominguez L, Huff-Hardy K, Wilson RP, Gill</w:t>
        </w:r>
        <w:r>
          <w:t>is CC, Tükel, Koh AY, Burstein E, Hooper LV, Bäumler AJ, Winter SE. 2018. Precision editing of the gut microbiota ameliorates colitis. Nature 553:208–211.</w:t>
        </w:r>
      </w:ins>
    </w:p>
    <w:p w14:paraId="515019E8" w14:textId="78D217BA" w:rsidR="003E18D0" w:rsidRDefault="00730DCA">
      <w:pPr>
        <w:pStyle w:val="Bibliography"/>
        <w:pPrChange w:id="716" w:author="Nicholas Lesniak" w:date="2021-03-12T12:07:00Z">
          <w:pPr>
            <w:pStyle w:val="BodyText"/>
          </w:pPr>
        </w:pPrChange>
      </w:pPr>
      <w:bookmarkStart w:id="717" w:name="ref-sorg2009"/>
      <w:bookmarkEnd w:id="714"/>
      <w:ins w:id="718" w:author="Nicholas Lesniak" w:date="2021-03-12T12:07:00Z">
        <w:r>
          <w:t>39.</w:t>
        </w:r>
      </w:ins>
      <w:r>
        <w:t xml:space="preserve"> </w:t>
      </w:r>
      <w:r>
        <w:rPr>
          <w:rPrChange w:id="719" w:author="Nicholas Lesniak" w:date="2021-03-12T12:07:00Z">
            <w:rPr>
              <w:b/>
            </w:rPr>
          </w:rPrChange>
        </w:rPr>
        <w:t>Sorg JA</w:t>
      </w:r>
      <w:r>
        <w:t xml:space="preserve">, </w:t>
      </w:r>
      <w:r>
        <w:rPr>
          <w:rPrChange w:id="720" w:author="Nicholas Lesniak" w:date="2021-03-12T12:07:00Z">
            <w:rPr>
              <w:b/>
            </w:rPr>
          </w:rPrChange>
        </w:rPr>
        <w:t>Dineen SS</w:t>
      </w:r>
      <w:r>
        <w:t xml:space="preserve">. 2009. Laboratory maintenance </w:t>
      </w:r>
      <w:del w:id="721" w:author="Nicholas Lesniak" w:date="2021-03-12T12:07:00Z">
        <w:r>
          <w:delText>ofClostridium</w:delText>
        </w:r>
      </w:del>
      <w:ins w:id="722" w:author="Nicholas Lesniak" w:date="2021-03-12T12:07:00Z">
        <w:r>
          <w:t xml:space="preserve">of </w:t>
        </w:r>
        <w:r>
          <w:rPr>
            <w:i/>
          </w:rPr>
          <w:t>Clostridium</w:t>
        </w:r>
      </w:ins>
      <w:r>
        <w:rPr>
          <w:i/>
          <w:rPrChange w:id="723" w:author="Nicholas Lesniak" w:date="2021-03-12T12:07:00Z">
            <w:rPr/>
          </w:rPrChange>
        </w:rPr>
        <w:t xml:space="preserve"> difficile</w:t>
      </w:r>
      <w:r>
        <w:t>. Current Protocols in M</w:t>
      </w:r>
      <w:r>
        <w:t xml:space="preserve">icrobiology </w:t>
      </w:r>
      <w:r>
        <w:rPr>
          <w:rPrChange w:id="724" w:author="Nicholas Lesniak" w:date="2021-03-12T12:07:00Z">
            <w:rPr>
              <w:b/>
            </w:rPr>
          </w:rPrChange>
        </w:rPr>
        <w:t>12</w:t>
      </w:r>
      <w:r>
        <w:t>.</w:t>
      </w:r>
      <w:del w:id="725" w:author="Nicholas Lesniak" w:date="2021-03-12T12:07:00Z">
        <w:r>
          <w:delText xml:space="preserve"> doi:</w:delText>
        </w:r>
        <w:r>
          <w:fldChar w:fldCharType="begin"/>
        </w:r>
        <w:r>
          <w:delInstrText xml:space="preserve"> HYPERLINK "https:</w:delInstrText>
        </w:r>
        <w:r>
          <w:delInstrText xml:space="preserve">//doi.org/10.1002/9780471729259.mc09a01s12" \h </w:delInstrText>
        </w:r>
        <w:r>
          <w:fldChar w:fldCharType="separate"/>
        </w:r>
        <w:r>
          <w:rPr>
            <w:rStyle w:val="Hyperlink"/>
          </w:rPr>
          <w:delText>10.1002/9780471729259.mc09a01s12</w:delText>
        </w:r>
        <w:r>
          <w:rPr>
            <w:rStyle w:val="Hyperlink"/>
          </w:rPr>
          <w:fldChar w:fldCharType="end"/>
        </w:r>
        <w:r>
          <w:delText>.</w:delText>
        </w:r>
      </w:del>
    </w:p>
    <w:p w14:paraId="08FEB0E0" w14:textId="475FB3DF" w:rsidR="003E18D0" w:rsidRDefault="00730DCA">
      <w:pPr>
        <w:pStyle w:val="Bibliography"/>
        <w:pPrChange w:id="726" w:author="Nicholas Lesniak" w:date="2021-03-12T12:07:00Z">
          <w:pPr>
            <w:pStyle w:val="BodyText"/>
          </w:pPr>
        </w:pPrChange>
      </w:pPr>
      <w:del w:id="727" w:author="Nicholas Lesniak" w:date="2021-03-12T12:07:00Z">
        <w:r>
          <w:delText xml:space="preserve"> 38</w:delText>
        </w:r>
      </w:del>
      <w:bookmarkStart w:id="728" w:name="ref-winston2016"/>
      <w:bookmarkEnd w:id="717"/>
      <w:ins w:id="729" w:author="Nicholas Lesniak" w:date="2021-03-12T12:07:00Z">
        <w:r>
          <w:t>40</w:t>
        </w:r>
      </w:ins>
      <w:r>
        <w:t xml:space="preserve">. </w:t>
      </w:r>
      <w:r>
        <w:rPr>
          <w:rPrChange w:id="730" w:author="Nicholas Lesniak" w:date="2021-03-12T12:07:00Z">
            <w:rPr>
              <w:b/>
            </w:rPr>
          </w:rPrChange>
        </w:rPr>
        <w:t>Winston JA</w:t>
      </w:r>
      <w:r>
        <w:t xml:space="preserve">, </w:t>
      </w:r>
      <w:r>
        <w:rPr>
          <w:rPrChange w:id="731" w:author="Nicholas Lesniak" w:date="2021-03-12T12:07:00Z">
            <w:rPr>
              <w:b/>
            </w:rPr>
          </w:rPrChange>
        </w:rPr>
        <w:t>Thanissery R</w:t>
      </w:r>
      <w:r>
        <w:t xml:space="preserve">, </w:t>
      </w:r>
      <w:r>
        <w:rPr>
          <w:rPrChange w:id="732" w:author="Nicholas Lesniak" w:date="2021-03-12T12:07:00Z">
            <w:rPr>
              <w:b/>
            </w:rPr>
          </w:rPrChange>
        </w:rPr>
        <w:t>Montgomery SA</w:t>
      </w:r>
      <w:r>
        <w:t xml:space="preserve">, </w:t>
      </w:r>
      <w:r>
        <w:rPr>
          <w:rPrChange w:id="733" w:author="Nicholas Lesniak" w:date="2021-03-12T12:07:00Z">
            <w:rPr>
              <w:b/>
            </w:rPr>
          </w:rPrChange>
        </w:rPr>
        <w:t>Theriot CM</w:t>
      </w:r>
      <w:r>
        <w:t xml:space="preserve">. 2016. Cefoperazone-treated mouse model of clinically-relevant </w:t>
      </w:r>
      <m:oMath>
        <m:r>
          <w:del w:id="734" w:author="Nicholas Lesniak" w:date="2021-03-12T12:07:00Z">
            <w:rPr>
              <w:rFonts w:ascii="Cambria Math" w:hAnsi="Cambria Math"/>
            </w:rPr>
            <m:t>Δ</m:t>
          </w:del>
        </m:r>
      </m:oMath>
      <w:del w:id="735" w:author="Nicholas Lesniak" w:date="2021-03-12T12:07:00Z">
        <w:r>
          <w:delText>clostridium</w:delText>
        </w:r>
      </w:del>
      <m:oMath>
        <m:r>
          <w:ins w:id="736" w:author="Nicholas Lesniak" w:date="2021-03-12T12:07:00Z">
            <w:rPr>
              <w:rFonts w:ascii="Cambria Math" w:hAnsi="Cambria Math"/>
            </w:rPr>
            <m:t>Δ</m:t>
          </w:ins>
        </m:r>
      </m:oMath>
      <w:ins w:id="737" w:author="Nicholas Lesniak" w:date="2021-03-12T12:07:00Z">
        <w:r>
          <w:rPr>
            <w:i/>
          </w:rPr>
          <w:t>Clostridium</w:t>
        </w:r>
      </w:ins>
      <w:r>
        <w:rPr>
          <w:i/>
          <w:rPrChange w:id="738" w:author="Nicholas Lesniak" w:date="2021-03-12T12:07:00Z">
            <w:rPr/>
          </w:rPrChange>
        </w:rPr>
        <w:t xml:space="preserve"> difficile</w:t>
      </w:r>
      <w:r>
        <w:t xml:space="preserve"> strain r20291. Journal of Visualized Experiments</w:t>
      </w:r>
      <w:del w:id="739" w:author="Nicholas Lesniak" w:date="2021-03-12T12:07:00Z">
        <w:r>
          <w:delText>. doi:</w:delText>
        </w:r>
        <w:r>
          <w:fldChar w:fldCharType="begin"/>
        </w:r>
        <w:r>
          <w:delInstrText xml:space="preserve"> HYPERLINK "https://doi.org/10.3791/54850" \h </w:delInstrText>
        </w:r>
        <w:r>
          <w:fldChar w:fldCharType="separate"/>
        </w:r>
        <w:r>
          <w:rPr>
            <w:rStyle w:val="Hyperlink"/>
          </w:rPr>
          <w:delText>10.3791/54850</w:delText>
        </w:r>
        <w:r>
          <w:rPr>
            <w:rStyle w:val="Hyperlink"/>
          </w:rPr>
          <w:fldChar w:fldCharType="end"/>
        </w:r>
      </w:del>
      <w:ins w:id="740" w:author="Nicholas Lesniak" w:date="2021-03-12T12:07:00Z">
        <w:r>
          <w:t xml:space="preserve"> </w:t>
        </w:r>
        <w:r>
          <w:fldChar w:fldCharType="begin"/>
        </w:r>
        <w:r>
          <w:instrText xml:space="preserve"> HYPERLINK "https://doi.org/10.3791/54850" \h </w:instrText>
        </w:r>
        <w:r>
          <w:fldChar w:fldCharType="separate"/>
        </w:r>
        <w:r>
          <w:rPr>
            <w:rStyle w:val="Hyperlink"/>
          </w:rPr>
          <w:t>https://doi.org/10.3791/54850</w:t>
        </w:r>
        <w:r>
          <w:rPr>
            <w:rStyle w:val="Hyperlink"/>
          </w:rPr>
          <w:fldChar w:fldCharType="end"/>
        </w:r>
      </w:ins>
      <w:r>
        <w:t>.</w:t>
      </w:r>
    </w:p>
    <w:p w14:paraId="2DD441D1" w14:textId="67669B01" w:rsidR="003E18D0" w:rsidRDefault="00730DCA">
      <w:pPr>
        <w:pStyle w:val="Bibliography"/>
        <w:pPrChange w:id="741" w:author="Nicholas Lesniak" w:date="2021-03-12T12:07:00Z">
          <w:pPr>
            <w:pStyle w:val="BodyText"/>
          </w:pPr>
        </w:pPrChange>
      </w:pPr>
      <w:del w:id="742" w:author="Nicholas Lesniak" w:date="2021-03-12T12:07:00Z">
        <w:r>
          <w:delText xml:space="preserve"> 39</w:delText>
        </w:r>
      </w:del>
      <w:bookmarkStart w:id="743" w:name="ref-kozich2013"/>
      <w:bookmarkEnd w:id="728"/>
      <w:ins w:id="744" w:author="Nicholas Lesniak" w:date="2021-03-12T12:07:00Z">
        <w:r>
          <w:t>41</w:t>
        </w:r>
      </w:ins>
      <w:r>
        <w:t xml:space="preserve">. </w:t>
      </w:r>
      <w:r>
        <w:rPr>
          <w:rPrChange w:id="745" w:author="Nicholas Lesniak" w:date="2021-03-12T12:07:00Z">
            <w:rPr>
              <w:b/>
            </w:rPr>
          </w:rPrChange>
        </w:rPr>
        <w:t>Kozich JJ</w:t>
      </w:r>
      <w:r>
        <w:t xml:space="preserve">, </w:t>
      </w:r>
      <w:r>
        <w:rPr>
          <w:rPrChange w:id="746" w:author="Nicholas Lesniak" w:date="2021-03-12T12:07:00Z">
            <w:rPr>
              <w:b/>
            </w:rPr>
          </w:rPrChange>
        </w:rPr>
        <w:t>Westcott SL</w:t>
      </w:r>
      <w:r>
        <w:t xml:space="preserve">, </w:t>
      </w:r>
      <w:r>
        <w:rPr>
          <w:rPrChange w:id="747" w:author="Nicholas Lesniak" w:date="2021-03-12T12:07:00Z">
            <w:rPr>
              <w:b/>
            </w:rPr>
          </w:rPrChange>
        </w:rPr>
        <w:t>Baxter NT</w:t>
      </w:r>
      <w:r>
        <w:t xml:space="preserve">, </w:t>
      </w:r>
      <w:r>
        <w:rPr>
          <w:rPrChange w:id="748" w:author="Nicholas Lesniak" w:date="2021-03-12T12:07:00Z">
            <w:rPr>
              <w:b/>
            </w:rPr>
          </w:rPrChange>
        </w:rPr>
        <w:t>Highlander SK</w:t>
      </w:r>
      <w:r>
        <w:t xml:space="preserve">, </w:t>
      </w:r>
      <w:r>
        <w:rPr>
          <w:rPrChange w:id="749" w:author="Nicholas Lesniak" w:date="2021-03-12T12:07:00Z">
            <w:rPr>
              <w:b/>
            </w:rPr>
          </w:rPrChange>
        </w:rPr>
        <w:t>Schloss PD</w:t>
      </w:r>
      <w:r>
        <w:t xml:space="preserve">. 2013. Development of a dual-index sequencing strategy and curation pipeline for analyzing amplicon sequence data on the MiSeq </w:t>
      </w:r>
      <w:del w:id="750" w:author="Nicholas Lesniak" w:date="2021-03-12T12:07:00Z">
        <w:r>
          <w:delText>illumina</w:delText>
        </w:r>
      </w:del>
      <w:ins w:id="751" w:author="Nicholas Lesniak" w:date="2021-03-12T12:07:00Z">
        <w:r>
          <w:t>Illumina</w:t>
        </w:r>
      </w:ins>
      <w:r>
        <w:t xml:space="preserve"> sequencing platform. Ap</w:t>
      </w:r>
      <w:r>
        <w:t xml:space="preserve">plied and Environmental Microbiology </w:t>
      </w:r>
      <w:r>
        <w:rPr>
          <w:rPrChange w:id="752" w:author="Nicholas Lesniak" w:date="2021-03-12T12:07:00Z">
            <w:rPr>
              <w:b/>
            </w:rPr>
          </w:rPrChange>
        </w:rPr>
        <w:t>79</w:t>
      </w:r>
      <w:r>
        <w:t>:5112–5120.</w:t>
      </w:r>
      <w:del w:id="753" w:author="Nicholas Lesniak" w:date="2021-03-12T12:07:00Z">
        <w:r>
          <w:delText xml:space="preserve"> doi:</w:delText>
        </w:r>
        <w:r>
          <w:fldChar w:fldCharType="begin"/>
        </w:r>
        <w:r>
          <w:delInstrText xml:space="preserve"> HYPERLINK "https://doi.org/10.1128/aem.01043-13" \h </w:delInstrText>
        </w:r>
        <w:r>
          <w:fldChar w:fldCharType="separate"/>
        </w:r>
        <w:r>
          <w:rPr>
            <w:rStyle w:val="Hyperlink"/>
          </w:rPr>
          <w:delText>10.1128/aem.01043-13</w:delText>
        </w:r>
        <w:r>
          <w:rPr>
            <w:rStyle w:val="Hyperlink"/>
          </w:rPr>
          <w:fldChar w:fldCharType="end"/>
        </w:r>
        <w:r>
          <w:delText>.</w:delText>
        </w:r>
      </w:del>
    </w:p>
    <w:p w14:paraId="42EDAA7E" w14:textId="74CBCD08" w:rsidR="003E18D0" w:rsidRDefault="00730DCA">
      <w:pPr>
        <w:pStyle w:val="Bibliography"/>
        <w:pPrChange w:id="754" w:author="Nicholas Lesniak" w:date="2021-03-12T12:07:00Z">
          <w:pPr>
            <w:pStyle w:val="BodyText"/>
          </w:pPr>
        </w:pPrChange>
      </w:pPr>
      <w:del w:id="755" w:author="Nicholas Lesniak" w:date="2021-03-12T12:07:00Z">
        <w:r>
          <w:delText xml:space="preserve"> 40</w:delText>
        </w:r>
      </w:del>
      <w:bookmarkStart w:id="756" w:name="ref-schloss2009"/>
      <w:bookmarkEnd w:id="743"/>
      <w:ins w:id="757" w:author="Nicholas Lesniak" w:date="2021-03-12T12:07:00Z">
        <w:r>
          <w:t>42</w:t>
        </w:r>
      </w:ins>
      <w:r>
        <w:t xml:space="preserve">. </w:t>
      </w:r>
      <w:r>
        <w:rPr>
          <w:rPrChange w:id="758" w:author="Nicholas Lesniak" w:date="2021-03-12T12:07:00Z">
            <w:rPr>
              <w:b/>
            </w:rPr>
          </w:rPrChange>
        </w:rPr>
        <w:t>Schloss PD</w:t>
      </w:r>
      <w:r>
        <w:t xml:space="preserve">, </w:t>
      </w:r>
      <w:r>
        <w:rPr>
          <w:rPrChange w:id="759" w:author="Nicholas Lesniak" w:date="2021-03-12T12:07:00Z">
            <w:rPr>
              <w:b/>
            </w:rPr>
          </w:rPrChange>
        </w:rPr>
        <w:t>Westcott SL</w:t>
      </w:r>
      <w:r>
        <w:t xml:space="preserve">, </w:t>
      </w:r>
      <w:r>
        <w:rPr>
          <w:rPrChange w:id="760" w:author="Nicholas Lesniak" w:date="2021-03-12T12:07:00Z">
            <w:rPr>
              <w:b/>
            </w:rPr>
          </w:rPrChange>
        </w:rPr>
        <w:t>Ryabin T</w:t>
      </w:r>
      <w:r>
        <w:t xml:space="preserve">, </w:t>
      </w:r>
      <w:r>
        <w:rPr>
          <w:rPrChange w:id="761" w:author="Nicholas Lesniak" w:date="2021-03-12T12:07:00Z">
            <w:rPr>
              <w:b/>
            </w:rPr>
          </w:rPrChange>
        </w:rPr>
        <w:t>Hall JR</w:t>
      </w:r>
      <w:r>
        <w:t xml:space="preserve">, </w:t>
      </w:r>
      <w:r>
        <w:rPr>
          <w:rPrChange w:id="762" w:author="Nicholas Lesniak" w:date="2021-03-12T12:07:00Z">
            <w:rPr>
              <w:b/>
            </w:rPr>
          </w:rPrChange>
        </w:rPr>
        <w:t>Hartmann M</w:t>
      </w:r>
      <w:r>
        <w:t xml:space="preserve">, </w:t>
      </w:r>
      <w:r>
        <w:rPr>
          <w:rPrChange w:id="763" w:author="Nicholas Lesniak" w:date="2021-03-12T12:07:00Z">
            <w:rPr>
              <w:b/>
            </w:rPr>
          </w:rPrChange>
        </w:rPr>
        <w:t>Hollister EB</w:t>
      </w:r>
      <w:r>
        <w:t xml:space="preserve">, </w:t>
      </w:r>
      <w:r>
        <w:rPr>
          <w:rPrChange w:id="764" w:author="Nicholas Lesniak" w:date="2021-03-12T12:07:00Z">
            <w:rPr>
              <w:b/>
            </w:rPr>
          </w:rPrChange>
        </w:rPr>
        <w:t>Lesniewski RA</w:t>
      </w:r>
      <w:r>
        <w:t xml:space="preserve">, </w:t>
      </w:r>
      <w:r>
        <w:rPr>
          <w:rPrChange w:id="765" w:author="Nicholas Lesniak" w:date="2021-03-12T12:07:00Z">
            <w:rPr>
              <w:b/>
            </w:rPr>
          </w:rPrChange>
        </w:rPr>
        <w:t>Oakley BB</w:t>
      </w:r>
      <w:r>
        <w:t xml:space="preserve">, </w:t>
      </w:r>
      <w:r>
        <w:rPr>
          <w:rPrChange w:id="766" w:author="Nicholas Lesniak" w:date="2021-03-12T12:07:00Z">
            <w:rPr>
              <w:b/>
            </w:rPr>
          </w:rPrChange>
        </w:rPr>
        <w:t>Parks DH</w:t>
      </w:r>
      <w:r>
        <w:t xml:space="preserve">, </w:t>
      </w:r>
      <w:r>
        <w:rPr>
          <w:rPrChange w:id="767" w:author="Nicholas Lesniak" w:date="2021-03-12T12:07:00Z">
            <w:rPr>
              <w:b/>
            </w:rPr>
          </w:rPrChange>
        </w:rPr>
        <w:t>Robinson CJ</w:t>
      </w:r>
      <w:r>
        <w:t xml:space="preserve">, </w:t>
      </w:r>
      <w:r>
        <w:rPr>
          <w:rPrChange w:id="768" w:author="Nicholas Lesniak" w:date="2021-03-12T12:07:00Z">
            <w:rPr>
              <w:b/>
            </w:rPr>
          </w:rPrChange>
        </w:rPr>
        <w:t>Sahl JW</w:t>
      </w:r>
      <w:r>
        <w:t xml:space="preserve">, </w:t>
      </w:r>
      <w:r>
        <w:rPr>
          <w:rPrChange w:id="769" w:author="Nicholas Lesniak" w:date="2021-03-12T12:07:00Z">
            <w:rPr>
              <w:b/>
            </w:rPr>
          </w:rPrChange>
        </w:rPr>
        <w:t>Stres B</w:t>
      </w:r>
      <w:r>
        <w:t xml:space="preserve">, </w:t>
      </w:r>
      <w:r>
        <w:rPr>
          <w:rPrChange w:id="770" w:author="Nicholas Lesniak" w:date="2021-03-12T12:07:00Z">
            <w:rPr>
              <w:b/>
            </w:rPr>
          </w:rPrChange>
        </w:rPr>
        <w:t>Thallinger GG</w:t>
      </w:r>
      <w:r>
        <w:t xml:space="preserve">, </w:t>
      </w:r>
      <w:r>
        <w:rPr>
          <w:rPrChange w:id="771" w:author="Nicholas Lesniak" w:date="2021-03-12T12:07:00Z">
            <w:rPr>
              <w:b/>
            </w:rPr>
          </w:rPrChange>
        </w:rPr>
        <w:t>Horn DJV</w:t>
      </w:r>
      <w:r>
        <w:t xml:space="preserve">, </w:t>
      </w:r>
      <w:r>
        <w:rPr>
          <w:rPrChange w:id="772" w:author="Nicholas Lesniak" w:date="2021-03-12T12:07:00Z">
            <w:rPr>
              <w:b/>
            </w:rPr>
          </w:rPrChange>
        </w:rPr>
        <w:t>Weber CF</w:t>
      </w:r>
      <w:r>
        <w:t>. 2009. Introducing mothur: Ope</w:t>
      </w:r>
      <w:r>
        <w:t xml:space="preserve">n-source, platform-independent, community-supported software for describing and comparing microbial communities. Applied and Environmental Microbiology </w:t>
      </w:r>
      <w:r>
        <w:rPr>
          <w:rPrChange w:id="773" w:author="Nicholas Lesniak" w:date="2021-03-12T12:07:00Z">
            <w:rPr>
              <w:b/>
            </w:rPr>
          </w:rPrChange>
        </w:rPr>
        <w:t>75</w:t>
      </w:r>
      <w:r>
        <w:t>:7537–7541.</w:t>
      </w:r>
      <w:del w:id="774" w:author="Nicholas Lesniak" w:date="2021-03-12T12:07:00Z">
        <w:r>
          <w:delText xml:space="preserve"> doi:</w:delText>
        </w:r>
        <w:r>
          <w:fldChar w:fldCharType="begin"/>
        </w:r>
        <w:r>
          <w:delInstrText xml:space="preserve"> HYPERLINK "https://doi.org/10.1128/aem.01541-09" \h </w:delInstrText>
        </w:r>
        <w:r>
          <w:fldChar w:fldCharType="separate"/>
        </w:r>
        <w:r>
          <w:rPr>
            <w:rStyle w:val="Hyperlink"/>
          </w:rPr>
          <w:delText>10.1128/aem.01541-09</w:delText>
        </w:r>
        <w:r>
          <w:rPr>
            <w:rStyle w:val="Hyperlink"/>
          </w:rPr>
          <w:fldChar w:fldCharType="end"/>
        </w:r>
        <w:r>
          <w:delText>.</w:delText>
        </w:r>
      </w:del>
    </w:p>
    <w:p w14:paraId="32B28D20" w14:textId="242C0DC2" w:rsidR="003E18D0" w:rsidRDefault="00730DCA">
      <w:pPr>
        <w:pStyle w:val="Bibliography"/>
        <w:pPrChange w:id="775" w:author="Nicholas Lesniak" w:date="2021-03-12T12:07:00Z">
          <w:pPr>
            <w:pStyle w:val="BodyText"/>
          </w:pPr>
        </w:pPrChange>
      </w:pPr>
      <w:del w:id="776" w:author="Nicholas Lesniak" w:date="2021-03-12T12:07:00Z">
        <w:r>
          <w:delText xml:space="preserve"> 41</w:delText>
        </w:r>
      </w:del>
      <w:bookmarkStart w:id="777" w:name="ref-wang2007"/>
      <w:bookmarkEnd w:id="756"/>
      <w:ins w:id="778" w:author="Nicholas Lesniak" w:date="2021-03-12T12:07:00Z">
        <w:r>
          <w:t>43</w:t>
        </w:r>
      </w:ins>
      <w:r>
        <w:t xml:space="preserve">. </w:t>
      </w:r>
      <w:r>
        <w:rPr>
          <w:rPrChange w:id="779" w:author="Nicholas Lesniak" w:date="2021-03-12T12:07:00Z">
            <w:rPr>
              <w:b/>
            </w:rPr>
          </w:rPrChange>
        </w:rPr>
        <w:t>Wang Q</w:t>
      </w:r>
      <w:r>
        <w:t xml:space="preserve">, </w:t>
      </w:r>
      <w:r>
        <w:rPr>
          <w:rPrChange w:id="780" w:author="Nicholas Lesniak" w:date="2021-03-12T12:07:00Z">
            <w:rPr>
              <w:b/>
            </w:rPr>
          </w:rPrChange>
        </w:rPr>
        <w:t>Garrity GM</w:t>
      </w:r>
      <w:r>
        <w:t xml:space="preserve">, </w:t>
      </w:r>
      <w:r>
        <w:rPr>
          <w:rPrChange w:id="781" w:author="Nicholas Lesniak" w:date="2021-03-12T12:07:00Z">
            <w:rPr>
              <w:b/>
            </w:rPr>
          </w:rPrChange>
        </w:rPr>
        <w:t>Tiedje JM</w:t>
      </w:r>
      <w:r>
        <w:t xml:space="preserve">, </w:t>
      </w:r>
      <w:r>
        <w:rPr>
          <w:rPrChange w:id="782" w:author="Nicholas Lesniak" w:date="2021-03-12T12:07:00Z">
            <w:rPr>
              <w:b/>
            </w:rPr>
          </w:rPrChange>
        </w:rPr>
        <w:t>Cole JR</w:t>
      </w:r>
      <w:r>
        <w:t xml:space="preserve">. 2007. Naïve bayesian classifier for rapid assignment of rRNA sequences into the new bacterial taxonomy. Applied and Environmental Microbiology </w:t>
      </w:r>
      <w:r>
        <w:rPr>
          <w:rPrChange w:id="783" w:author="Nicholas Lesniak" w:date="2021-03-12T12:07:00Z">
            <w:rPr>
              <w:b/>
            </w:rPr>
          </w:rPrChange>
        </w:rPr>
        <w:t>73</w:t>
      </w:r>
      <w:r>
        <w:t>:5261–5267.</w:t>
      </w:r>
      <w:del w:id="784" w:author="Nicholas Lesniak" w:date="2021-03-12T12:07:00Z">
        <w:r>
          <w:delText xml:space="preserve"> doi:</w:delText>
        </w:r>
        <w:r>
          <w:fldChar w:fldCharType="begin"/>
        </w:r>
        <w:r>
          <w:delInstrText xml:space="preserve"> HYPERLINK "https://doi.org/10.1128/aem.00062-07" \h </w:delInstrText>
        </w:r>
        <w:r>
          <w:fldChar w:fldCharType="separate"/>
        </w:r>
        <w:r>
          <w:rPr>
            <w:rStyle w:val="Hyperlink"/>
          </w:rPr>
          <w:delText>10.1128/aem.00062-07</w:delText>
        </w:r>
        <w:r>
          <w:rPr>
            <w:rStyle w:val="Hyperlink"/>
          </w:rPr>
          <w:fldChar w:fldCharType="end"/>
        </w:r>
        <w:r>
          <w:delText>.</w:delText>
        </w:r>
      </w:del>
    </w:p>
    <w:p w14:paraId="06DCC6F1" w14:textId="4C80402A" w:rsidR="003E18D0" w:rsidRDefault="00730DCA">
      <w:pPr>
        <w:pStyle w:val="Bibliography"/>
        <w:pPrChange w:id="785" w:author="Nicholas Lesniak" w:date="2021-03-12T12:07:00Z">
          <w:pPr>
            <w:pStyle w:val="BodyText"/>
          </w:pPr>
        </w:pPrChange>
      </w:pPr>
      <w:del w:id="786" w:author="Nicholas Lesniak" w:date="2021-03-12T12:07:00Z">
        <w:r>
          <w:delText xml:space="preserve"> 42</w:delText>
        </w:r>
      </w:del>
      <w:bookmarkStart w:id="787" w:name="ref-yue2005"/>
      <w:bookmarkEnd w:id="777"/>
      <w:ins w:id="788" w:author="Nicholas Lesniak" w:date="2021-03-12T12:07:00Z">
        <w:r>
          <w:t>44</w:t>
        </w:r>
      </w:ins>
      <w:r>
        <w:t xml:space="preserve">. </w:t>
      </w:r>
      <w:r>
        <w:rPr>
          <w:rPrChange w:id="789" w:author="Nicholas Lesniak" w:date="2021-03-12T12:07:00Z">
            <w:rPr>
              <w:b/>
            </w:rPr>
          </w:rPrChange>
        </w:rPr>
        <w:t>Yue JC</w:t>
      </w:r>
      <w:r>
        <w:t xml:space="preserve">, </w:t>
      </w:r>
      <w:r>
        <w:rPr>
          <w:rPrChange w:id="790" w:author="Nicholas Lesniak" w:date="2021-03-12T12:07:00Z">
            <w:rPr>
              <w:b/>
            </w:rPr>
          </w:rPrChange>
        </w:rPr>
        <w:t>Clayton MK</w:t>
      </w:r>
      <w:r>
        <w:t>. 2005. A similarity measure base</w:t>
      </w:r>
      <w:r>
        <w:t xml:space="preserve">d on species proportions. Communications in Statistics - Theory and Methods </w:t>
      </w:r>
      <w:r>
        <w:rPr>
          <w:rPrChange w:id="791" w:author="Nicholas Lesniak" w:date="2021-03-12T12:07:00Z">
            <w:rPr>
              <w:b/>
            </w:rPr>
          </w:rPrChange>
        </w:rPr>
        <w:t>34</w:t>
      </w:r>
      <w:r>
        <w:t>:2123–2131.</w:t>
      </w:r>
      <w:del w:id="792" w:author="Nicholas Lesniak" w:date="2021-03-12T12:07:00Z">
        <w:r>
          <w:delText xml:space="preserve"> doi:</w:delText>
        </w:r>
        <w:r>
          <w:fldChar w:fldCharType="begin"/>
        </w:r>
        <w:r>
          <w:delInstrText xml:space="preserve"> HYPERLINK "https://doi.org/10.1080/sta-200066418" \h </w:delInstrText>
        </w:r>
        <w:r>
          <w:fldChar w:fldCharType="separate"/>
        </w:r>
        <w:r>
          <w:rPr>
            <w:rStyle w:val="Hyperlink"/>
          </w:rPr>
          <w:delText>10.1080/sta-200066418</w:delText>
        </w:r>
        <w:r>
          <w:rPr>
            <w:rStyle w:val="Hyperlink"/>
          </w:rPr>
          <w:fldChar w:fldCharType="end"/>
        </w:r>
        <w:r>
          <w:delText>.</w:delText>
        </w:r>
      </w:del>
    </w:p>
    <w:p w14:paraId="5EC8B582" w14:textId="49BA1324" w:rsidR="003E18D0" w:rsidRDefault="00730DCA">
      <w:pPr>
        <w:pStyle w:val="Bibliography"/>
        <w:pPrChange w:id="793" w:author="Nicholas Lesniak" w:date="2021-03-12T12:07:00Z">
          <w:pPr>
            <w:pStyle w:val="BodyText"/>
          </w:pPr>
        </w:pPrChange>
      </w:pPr>
      <w:del w:id="794" w:author="Nicholas Lesniak" w:date="2021-03-12T12:07:00Z">
        <w:r>
          <w:delText xml:space="preserve"> 43</w:delText>
        </w:r>
      </w:del>
      <w:bookmarkStart w:id="795" w:name="ref-benjamini1995"/>
      <w:bookmarkEnd w:id="787"/>
      <w:ins w:id="796" w:author="Nicholas Lesniak" w:date="2021-03-12T12:07:00Z">
        <w:r>
          <w:t>45</w:t>
        </w:r>
      </w:ins>
      <w:r>
        <w:t xml:space="preserve">. </w:t>
      </w:r>
      <w:r>
        <w:rPr>
          <w:rPrChange w:id="797" w:author="Nicholas Lesniak" w:date="2021-03-12T12:07:00Z">
            <w:rPr>
              <w:b/>
            </w:rPr>
          </w:rPrChange>
        </w:rPr>
        <w:t>Benjamini Y</w:t>
      </w:r>
      <w:r>
        <w:t xml:space="preserve">, </w:t>
      </w:r>
      <w:r>
        <w:rPr>
          <w:rPrChange w:id="798" w:author="Nicholas Lesniak" w:date="2021-03-12T12:07:00Z">
            <w:rPr>
              <w:b/>
            </w:rPr>
          </w:rPrChange>
        </w:rPr>
        <w:t>Hochberg Y</w:t>
      </w:r>
      <w:r>
        <w:t>. 1995. Controlling the false discovery rate: A practical and powerful approach to multiple testing. Journal of the Royal Statistical Socie</w:t>
      </w:r>
      <w:r>
        <w:t xml:space="preserve">ty: Series B (Methodological) </w:t>
      </w:r>
      <w:r>
        <w:rPr>
          <w:rPrChange w:id="799" w:author="Nicholas Lesniak" w:date="2021-03-12T12:07:00Z">
            <w:rPr>
              <w:b/>
            </w:rPr>
          </w:rPrChange>
        </w:rPr>
        <w:t>57</w:t>
      </w:r>
      <w:r>
        <w:t>:289–300.</w:t>
      </w:r>
      <w:del w:id="800" w:author="Nicholas Lesniak" w:date="2021-03-12T12:07:00Z">
        <w:r>
          <w:delText xml:space="preserve"> doi:</w:delText>
        </w:r>
        <w:r>
          <w:fldChar w:fldCharType="begin"/>
        </w:r>
        <w:r>
          <w:delInstrText xml:space="preserve"> HYPERLINK "https://doi.org/10.1111/j.2517-6161.1995.tb02031.x" \h </w:delInstrText>
        </w:r>
        <w:r>
          <w:fldChar w:fldCharType="separate"/>
        </w:r>
        <w:r>
          <w:rPr>
            <w:rStyle w:val="Hyperlink"/>
          </w:rPr>
          <w:delText>10.1111/j.2517-6161.19</w:delText>
        </w:r>
        <w:r>
          <w:rPr>
            <w:rStyle w:val="Hyperlink"/>
          </w:rPr>
          <w:delText>95.tb02031.x</w:delText>
        </w:r>
        <w:r>
          <w:rPr>
            <w:rStyle w:val="Hyperlink"/>
          </w:rPr>
          <w:fldChar w:fldCharType="end"/>
        </w:r>
        <w:r>
          <w:delText>.</w:delText>
        </w:r>
      </w:del>
    </w:p>
    <w:p w14:paraId="54E831A3" w14:textId="154A03E0" w:rsidR="003E18D0" w:rsidRDefault="00730DCA">
      <w:pPr>
        <w:pStyle w:val="Bibliography"/>
        <w:pPrChange w:id="801" w:author="Nicholas Lesniak" w:date="2021-03-12T12:07:00Z">
          <w:pPr>
            <w:pStyle w:val="BodyText"/>
          </w:pPr>
        </w:pPrChange>
      </w:pPr>
      <w:del w:id="802" w:author="Nicholas Lesniak" w:date="2021-03-12T12:07:00Z">
        <w:r>
          <w:lastRenderedPageBreak/>
          <w:delText xml:space="preserve"> 44</w:delText>
        </w:r>
      </w:del>
      <w:bookmarkStart w:id="803" w:name="ref-topcuoglu2020"/>
      <w:bookmarkEnd w:id="795"/>
      <w:ins w:id="804" w:author="Nicholas Lesniak" w:date="2021-03-12T12:07:00Z">
        <w:r>
          <w:t>46</w:t>
        </w:r>
      </w:ins>
      <w:r>
        <w:t xml:space="preserve">. </w:t>
      </w:r>
      <w:r>
        <w:rPr>
          <w:rPrChange w:id="805" w:author="Nicholas Lesniak" w:date="2021-03-12T12:07:00Z">
            <w:rPr>
              <w:b/>
            </w:rPr>
          </w:rPrChange>
        </w:rPr>
        <w:t>Topçuoğlu BD</w:t>
      </w:r>
      <w:r>
        <w:t xml:space="preserve">, </w:t>
      </w:r>
      <w:r>
        <w:rPr>
          <w:rPrChange w:id="806" w:author="Nicholas Lesniak" w:date="2021-03-12T12:07:00Z">
            <w:rPr>
              <w:b/>
            </w:rPr>
          </w:rPrChange>
        </w:rPr>
        <w:t>Lesniak NA</w:t>
      </w:r>
      <w:r>
        <w:t xml:space="preserve">, </w:t>
      </w:r>
      <w:r>
        <w:rPr>
          <w:rPrChange w:id="807" w:author="Nicholas Lesniak" w:date="2021-03-12T12:07:00Z">
            <w:rPr>
              <w:b/>
            </w:rPr>
          </w:rPrChange>
        </w:rPr>
        <w:t>Ruffin MT</w:t>
      </w:r>
      <w:r>
        <w:t xml:space="preserve">, </w:t>
      </w:r>
      <w:r>
        <w:rPr>
          <w:rPrChange w:id="808" w:author="Nicholas Lesniak" w:date="2021-03-12T12:07:00Z">
            <w:rPr>
              <w:b/>
            </w:rPr>
          </w:rPrChange>
        </w:rPr>
        <w:t>Wiens J</w:t>
      </w:r>
      <w:r>
        <w:t xml:space="preserve">, </w:t>
      </w:r>
      <w:r>
        <w:rPr>
          <w:rPrChange w:id="809" w:author="Nicholas Lesniak" w:date="2021-03-12T12:07:00Z">
            <w:rPr>
              <w:b/>
            </w:rPr>
          </w:rPrChange>
        </w:rPr>
        <w:t>Schloss PD</w:t>
      </w:r>
      <w:r>
        <w:t xml:space="preserve">. 2020. A framework for effective application of machine learning to microbiome-based classification problems. mBio </w:t>
      </w:r>
      <w:r>
        <w:rPr>
          <w:rPrChange w:id="810" w:author="Nicholas Lesniak" w:date="2021-03-12T12:07:00Z">
            <w:rPr>
              <w:b/>
            </w:rPr>
          </w:rPrChange>
        </w:rPr>
        <w:t>11</w:t>
      </w:r>
      <w:r>
        <w:t>.</w:t>
      </w:r>
      <w:del w:id="811" w:author="Nicholas Lesniak" w:date="2021-03-12T12:07:00Z">
        <w:r>
          <w:delText xml:space="preserve"> doi:</w:delText>
        </w:r>
        <w:r>
          <w:fldChar w:fldCharType="begin"/>
        </w:r>
        <w:r>
          <w:delInstrText xml:space="preserve"> HYPERLINK "https://doi.org/10.1128/mbio.00434-20" \h </w:delInstrText>
        </w:r>
        <w:r>
          <w:fldChar w:fldCharType="separate"/>
        </w:r>
        <w:r>
          <w:rPr>
            <w:rStyle w:val="Hyperlink"/>
          </w:rPr>
          <w:delText>10.1128/mbio.00434-20</w:delText>
        </w:r>
        <w:r>
          <w:rPr>
            <w:rStyle w:val="Hyperlink"/>
          </w:rPr>
          <w:fldChar w:fldCharType="end"/>
        </w:r>
        <w:r>
          <w:delText>.</w:delText>
        </w:r>
      </w:del>
    </w:p>
    <w:bookmarkEnd w:id="150"/>
    <w:bookmarkEnd w:id="803"/>
    <w:p w14:paraId="538361B2" w14:textId="77777777" w:rsidR="00851CF6" w:rsidRDefault="00730DCA">
      <w:pPr>
        <w:pStyle w:val="BodyText"/>
        <w:rPr>
          <w:del w:id="812" w:author="Nicholas Lesniak" w:date="2021-03-12T12:07:00Z"/>
        </w:rPr>
      </w:pPr>
      <w:del w:id="813" w:author="Nicholas Lesniak" w:date="2021-03-12T12:07:00Z">
        <w:r>
          <w:delText>image</w:delText>
        </w:r>
      </w:del>
    </w:p>
    <w:p w14:paraId="6AC52C41" w14:textId="77777777" w:rsidR="003E18D0" w:rsidRDefault="00730DCA">
      <w:pPr>
        <w:rPr>
          <w:ins w:id="814" w:author="Nicholas Lesniak" w:date="2021-03-12T12:07:00Z"/>
        </w:rPr>
      </w:pPr>
      <w:ins w:id="815" w:author="Nicholas Lesniak" w:date="2021-03-12T12:07:00Z">
        <w:r>
          <w:br w:type="page"/>
        </w:r>
      </w:ins>
    </w:p>
    <w:p w14:paraId="293FA4FD" w14:textId="0D1ECBDB" w:rsidR="003E18D0" w:rsidRDefault="00730DCA">
      <w:pPr>
        <w:pStyle w:val="BodyText"/>
      </w:pPr>
      <w:r>
        <w:rPr>
          <w:b/>
        </w:rPr>
        <w:lastRenderedPageBreak/>
        <w:t>Figure 1. Reduced antibiotic dos</w:t>
      </w:r>
      <w:r>
        <w:rPr>
          <w:b/>
        </w:rPr>
        <w:t xml:space="preserve">es permitted murine communities to be colonized and spontaneously clear that </w:t>
      </w:r>
      <w:r>
        <w:rPr>
          <w:b/>
          <w:i/>
        </w:rPr>
        <w:t>C. difficile</w:t>
      </w:r>
      <w:r>
        <w:rPr>
          <w:b/>
        </w:rPr>
        <w:t xml:space="preserve"> colonization.</w:t>
      </w:r>
      <w:r>
        <w:t xml:space="preserve"> (A-C) Daily CFU of </w:t>
      </w:r>
      <w:r>
        <w:rPr>
          <w:i/>
        </w:rPr>
        <w:t>C. difficile</w:t>
      </w:r>
      <w:r>
        <w:t xml:space="preserve"> in fecal samples of mice treated with clindamycin, cefoperazone, or streptomycin from time of challenge (Day 0) </w:t>
      </w:r>
      <w:ins w:id="816" w:author="Nicholas Lesniak" w:date="2021-03-12T12:07:00Z">
        <w:r>
          <w:t xml:space="preserve">with </w:t>
        </w:r>
      </w:ins>
      <m:oMath>
        <m:sSup>
          <m:sSupPr>
            <m:ctrlPr>
              <w:ins w:id="817" w:author="Nicholas Lesniak" w:date="2021-03-12T12:07:00Z">
                <w:rPr>
                  <w:rFonts w:ascii="Cambria Math" w:hAnsi="Cambria Math"/>
                </w:rPr>
              </w:ins>
            </m:ctrlPr>
          </m:sSupPr>
          <m:e>
            <m:r>
              <w:ins w:id="818" w:author="Nicholas Lesniak" w:date="2021-03-12T12:07:00Z">
                <w:rPr>
                  <w:rFonts w:ascii="Cambria Math" w:hAnsi="Cambria Math"/>
                </w:rPr>
                <m:t>10</m:t>
              </w:ins>
            </m:r>
          </m:e>
          <m:sup>
            <m:r>
              <w:ins w:id="819" w:author="Nicholas Lesniak" w:date="2021-03-12T12:07:00Z">
                <w:rPr>
                  <w:rFonts w:ascii="Cambria Math" w:hAnsi="Cambria Math"/>
                </w:rPr>
                <m:t>3</m:t>
              </w:ins>
            </m:r>
          </m:sup>
        </m:sSup>
      </m:oMath>
      <w:ins w:id="820" w:author="Nicholas Lesniak" w:date="2021-03-12T12:07:00Z">
        <w:r>
          <w:t xml:space="preserve"> </w:t>
        </w:r>
        <w:r>
          <w:rPr>
            <w:i/>
          </w:rPr>
          <w:t>C. difficile</w:t>
        </w:r>
        <w:r>
          <w:t xml:space="preserve"> strain 630</w:t>
        </w:r>
      </w:ins>
      <m:oMath>
        <m:r>
          <w:ins w:id="821" w:author="Nicholas Lesniak" w:date="2021-03-12T12:07:00Z">
            <w:rPr>
              <w:rFonts w:ascii="Cambria Math" w:hAnsi="Cambria Math"/>
            </w:rPr>
            <m:t>Δ</m:t>
          </w:ins>
        </m:r>
      </m:oMath>
      <w:ins w:id="822" w:author="Nicholas Lesniak" w:date="2021-03-12T12:07:00Z">
        <w:r>
          <w:t xml:space="preserve">erm spores </w:t>
        </w:r>
      </w:ins>
      <w:r>
        <w:t xml:space="preserve">through 10 days post infection (dpi). The bold line is the median CFU of the group and the transparent lines are the individual mice. (D-F) Relative abundance of twelve most abundant </w:t>
      </w:r>
      <w:del w:id="823" w:author="Nicholas Lesniak" w:date="2021-03-12T12:07:00Z">
        <w:r>
          <w:delText>genera</w:delText>
        </w:r>
      </w:del>
      <w:ins w:id="824" w:author="Nicholas Lesniak" w:date="2021-03-12T12:07:00Z">
        <w:r>
          <w:t>taxonomic groups, labeled with the l</w:t>
        </w:r>
        <w:r>
          <w:t>owest level of classification,</w:t>
        </w:r>
      </w:ins>
      <w:r>
        <w:t xml:space="preserve"> at the time of </w:t>
      </w:r>
      <w:r>
        <w:rPr>
          <w:i/>
        </w:rPr>
        <w:t>C. difficile</w:t>
      </w:r>
      <w:r>
        <w:t xml:space="preserve"> challenge, all other </w:t>
      </w:r>
      <w:del w:id="825" w:author="Nicholas Lesniak" w:date="2021-03-12T12:07:00Z">
        <w:r>
          <w:delText>genera grouped</w:delText>
        </w:r>
      </w:del>
      <w:ins w:id="826" w:author="Nicholas Lesniak" w:date="2021-03-12T12:07:00Z">
        <w:r>
          <w:t>taxanomic groups are combined</w:t>
        </w:r>
      </w:ins>
      <w:r>
        <w:t xml:space="preserve"> into Other. Each column is an individual mouse. </w:t>
      </w:r>
      <w:del w:id="827" w:author="Nicholas Lesniak" w:date="2021-03-12T12:07:00Z">
        <w:r>
          <w:delText xml:space="preserve">LOD = Limit of detection. </w:delText>
        </w:r>
      </w:del>
      <w:r>
        <w:t xml:space="preserve">(clindamycin - 10 mg/kg N =11; cefoperazone - 0.5 mg/mL N = </w:t>
      </w:r>
      <w:del w:id="828" w:author="Nicholas Lesniak" w:date="2021-03-12T12:07:00Z">
        <w:r>
          <w:delText>5</w:delText>
        </w:r>
      </w:del>
      <w:ins w:id="829" w:author="Nicholas Lesniak" w:date="2021-03-12T12:07:00Z">
        <w:r>
          <w:t>6</w:t>
        </w:r>
      </w:ins>
      <w:r>
        <w:t xml:space="preserve">, 0.3 mg/mL N = </w:t>
      </w:r>
      <w:del w:id="830" w:author="Nicholas Lesniak" w:date="2021-03-12T12:07:00Z">
        <w:r>
          <w:delText>9</w:delText>
        </w:r>
      </w:del>
      <w:ins w:id="831" w:author="Nicholas Lesniak" w:date="2021-03-12T12:07:00Z">
        <w:r>
          <w:t>13</w:t>
        </w:r>
      </w:ins>
      <w:r>
        <w:t xml:space="preserve">, 0.1 mg/mL N = </w:t>
      </w:r>
      <w:del w:id="832" w:author="Nicholas Lesniak" w:date="2021-03-12T12:07:00Z">
        <w:r>
          <w:delText>2</w:delText>
        </w:r>
      </w:del>
      <w:ins w:id="833" w:author="Nicholas Lesniak" w:date="2021-03-12T12:07:00Z">
        <w:r>
          <w:t>6</w:t>
        </w:r>
      </w:ins>
      <w:r>
        <w:t xml:space="preserve">; </w:t>
      </w:r>
      <w:r>
        <w:t xml:space="preserve">streptomycin - 5.0 mg/mL N = 8, 0.5 mg/mL N = </w:t>
      </w:r>
      <w:del w:id="834" w:author="Nicholas Lesniak" w:date="2021-03-12T12:07:00Z">
        <w:r>
          <w:delText>7</w:delText>
        </w:r>
      </w:del>
      <w:ins w:id="835" w:author="Nicholas Lesniak" w:date="2021-03-12T12:07:00Z">
        <w:r>
          <w:t>9</w:t>
        </w:r>
      </w:ins>
      <w:r>
        <w:t xml:space="preserve">, 0.1 mg/mL N = </w:t>
      </w:r>
      <w:del w:id="836" w:author="Nicholas Lesniak" w:date="2021-03-12T12:07:00Z">
        <w:r>
          <w:delText>7).</w:delText>
        </w:r>
      </w:del>
      <w:ins w:id="837" w:author="Nicholas Lesniak" w:date="2021-03-12T12:07:00Z">
        <w:r>
          <w:t>11) LOD = Limit of detection.</w:t>
        </w:r>
      </w:ins>
    </w:p>
    <w:p w14:paraId="717F4FA5" w14:textId="77777777" w:rsidR="00851CF6" w:rsidRDefault="00730DCA">
      <w:pPr>
        <w:pStyle w:val="BodyText"/>
        <w:rPr>
          <w:del w:id="838" w:author="Nicholas Lesniak" w:date="2021-03-12T12:07:00Z"/>
        </w:rPr>
      </w:pPr>
      <w:del w:id="839" w:author="Nicholas Lesniak" w:date="2021-03-12T12:07:00Z">
        <w:r>
          <w:delText>image</w:delText>
        </w:r>
      </w:del>
    </w:p>
    <w:p w14:paraId="09A93CA1" w14:textId="3C1F6AE5" w:rsidR="003E18D0" w:rsidRDefault="00730DCA">
      <w:pPr>
        <w:pStyle w:val="BodyText"/>
      </w:pPr>
      <w:r>
        <w:rPr>
          <w:b/>
        </w:rPr>
        <w:t xml:space="preserve">Figure 2. Microbiota community diversity showed antibiotic-specific trends associated with </w:t>
      </w:r>
      <w:r>
        <w:rPr>
          <w:b/>
          <w:i/>
        </w:rPr>
        <w:t xml:space="preserve">C. </w:t>
      </w:r>
      <w:del w:id="840" w:author="Nicholas Lesniak" w:date="2021-03-12T12:07:00Z">
        <w:r>
          <w:rPr>
            <w:b/>
            <w:i/>
          </w:rPr>
          <w:delText>difficle</w:delText>
        </w:r>
      </w:del>
      <w:ins w:id="841" w:author="Nicholas Lesniak" w:date="2021-03-12T12:07:00Z">
        <w:r>
          <w:rPr>
            <w:b/>
            <w:i/>
          </w:rPr>
          <w:t>difficile</w:t>
        </w:r>
      </w:ins>
      <w:r>
        <w:rPr>
          <w:b/>
        </w:rPr>
        <w:t xml:space="preserve"> colonization clearance.</w:t>
      </w:r>
      <w:r>
        <w:t xml:space="preserve"> For communities colonized with </w:t>
      </w:r>
      <w:r>
        <w:rPr>
          <w:i/>
        </w:rPr>
        <w:t>C. d</w:t>
      </w:r>
      <w:r>
        <w:rPr>
          <w:i/>
        </w:rPr>
        <w:t>ifficile</w:t>
      </w:r>
      <w:r>
        <w:t xml:space="preserve"> from mice treated with clindamycin (A), cefoperazone (B), and streptomycin (C), microbiota </w:t>
      </w:r>
      <m:oMath>
        <m:r>
          <w:rPr>
            <w:rFonts w:ascii="Cambria Math" w:hAnsi="Cambria Math"/>
          </w:rPr>
          <m:t>α</m:t>
        </m:r>
      </m:oMath>
      <w:r>
        <w:t>-diversity (S</w:t>
      </w:r>
      <w:r>
        <w:rPr>
          <w:vertAlign w:val="subscript"/>
        </w:rPr>
        <w:t>obs</w:t>
      </w:r>
      <w:r>
        <w:t xml:space="preserve"> and Inverse Simpson) and </w:t>
      </w:r>
      <m:oMath>
        <m:r>
          <w:rPr>
            <w:rFonts w:ascii="Cambria Math" w:hAnsi="Cambria Math"/>
          </w:rPr>
          <m:t>β</m:t>
        </m:r>
      </m:oMath>
      <w:r>
        <w:t>-diversity (</w:t>
      </w:r>
      <m:oMath>
        <m:r>
          <w:rPr>
            <w:rFonts w:ascii="Cambria Math" w:hAnsi="Cambria Math"/>
          </w:rPr>
          <m:t>θ</m:t>
        </m:r>
      </m:oMath>
      <w:r>
        <w:rPr>
          <w:vertAlign w:val="subscript"/>
        </w:rPr>
        <w:t>YC</w:t>
      </w:r>
      <w:r>
        <w:t xml:space="preserve">) were compared at the initial pre-antibiotic treatment state, time of </w:t>
      </w:r>
      <w:r>
        <w:rPr>
          <w:i/>
        </w:rPr>
        <w:t>C. difficile</w:t>
      </w:r>
      <w:r>
        <w:t xml:space="preserve"> challenge </w:t>
      </w:r>
      <w:r>
        <w:t xml:space="preserve">(TOC), and end of the experiment. </w:t>
      </w:r>
      <m:oMath>
        <m:r>
          <w:rPr>
            <w:rFonts w:ascii="Cambria Math" w:hAnsi="Cambria Math"/>
          </w:rPr>
          <m:t>β</m:t>
        </m:r>
      </m:oMath>
      <w:r>
        <w:t>-diversity (</w:t>
      </w:r>
      <m:oMath>
        <m:r>
          <w:rPr>
            <w:rFonts w:ascii="Cambria Math" w:hAnsi="Cambria Math"/>
          </w:rPr>
          <m:t>θ</m:t>
        </m:r>
      </m:oMath>
      <w:r>
        <w:rPr>
          <w:vertAlign w:val="subscript"/>
        </w:rPr>
        <w:t>YC</w:t>
      </w:r>
      <w:r>
        <w:t>) was compared between the initial pre-antibiotic treatment to all other initial pre-antibiotic treatment communities treated with the same antibiotic, the initial community to the same community at the t</w:t>
      </w:r>
      <w:r>
        <w:t xml:space="preserve">ime of </w:t>
      </w:r>
      <w:r>
        <w:rPr>
          <w:i/>
        </w:rPr>
        <w:t>C. difficile</w:t>
      </w:r>
      <w:r>
        <w:t xml:space="preserve"> challenge, and the initial community to the same community at end of the experiment. (clindamycin - cleared N = 11; cefoperazone - cleared N = 7, colonized N = 9; streptomycin - cleared N = 9, colonized N = 11). * indicates statistical </w:t>
      </w:r>
      <w:r>
        <w:t xml:space="preserve">significance of </w:t>
      </w:r>
      <w:r>
        <w:rPr>
          <w:i/>
        </w:rPr>
        <w:t>P</w:t>
      </w:r>
      <w:r>
        <w:t xml:space="preserve"> &lt; 0.05, calculated by Wilcoxon rank sum test with Benjamini-Hochberg correction.</w:t>
      </w:r>
    </w:p>
    <w:p w14:paraId="1C54BA12" w14:textId="77777777" w:rsidR="00851CF6" w:rsidRDefault="00730DCA">
      <w:pPr>
        <w:pStyle w:val="BodyText"/>
        <w:rPr>
          <w:del w:id="842" w:author="Nicholas Lesniak" w:date="2021-03-12T12:07:00Z"/>
        </w:rPr>
      </w:pPr>
      <w:del w:id="843" w:author="Nicholas Lesniak" w:date="2021-03-12T12:07:00Z">
        <w:r>
          <w:delText>image</w:delText>
        </w:r>
      </w:del>
    </w:p>
    <w:p w14:paraId="3C87A13D" w14:textId="79730712" w:rsidR="003E18D0" w:rsidRDefault="00730DCA">
      <w:pPr>
        <w:pStyle w:val="BodyText"/>
      </w:pPr>
      <w:r>
        <w:rPr>
          <w:b/>
        </w:rPr>
        <w:t xml:space="preserve">Figure 3. OTU abundance differences between communities that cleared </w:t>
      </w:r>
      <w:r>
        <w:rPr>
          <w:b/>
          <w:i/>
        </w:rPr>
        <w:t>C. difficile</w:t>
      </w:r>
      <w:r>
        <w:rPr>
          <w:b/>
        </w:rPr>
        <w:t xml:space="preserve"> </w:t>
      </w:r>
      <w:r>
        <w:rPr>
          <w:b/>
        </w:rPr>
        <w:t>colonization and remained colonized are unique to each treatment.</w:t>
      </w:r>
      <w:r>
        <w:t xml:space="preserve"> For cefoperazone (A) and streptomycin (B), the difference in the relative abundance of OTUs that were significantly different between communities that eliminated </w:t>
      </w:r>
      <w:r>
        <w:rPr>
          <w:i/>
        </w:rPr>
        <w:t>C. difficile</w:t>
      </w:r>
      <w:r>
        <w:t xml:space="preserve"> colonization an</w:t>
      </w:r>
      <w:r>
        <w:t>d those that remained colonized within each antibiotic treatment for each time point</w:t>
      </w:r>
      <w:del w:id="844" w:author="Nicholas Lesniak" w:date="2021-03-12T12:07:00Z">
        <w:r>
          <w:delText>. Bold</w:delText>
        </w:r>
      </w:del>
      <w:ins w:id="845" w:author="Nicholas Lesniak" w:date="2021-03-12T12:07:00Z">
        <w:r>
          <w:t xml:space="preserve"> were identified. Dark larger</w:t>
        </w:r>
      </w:ins>
      <w:r>
        <w:t xml:space="preserve"> points </w:t>
      </w:r>
      <w:ins w:id="846" w:author="Nicholas Lesniak" w:date="2021-03-12T12:07:00Z">
        <w:r>
          <w:t xml:space="preserve">in foreground </w:t>
        </w:r>
      </w:ins>
      <w:r>
        <w:t xml:space="preserve">are median relative abundance and transparent </w:t>
      </w:r>
      <w:ins w:id="847" w:author="Nicholas Lesniak" w:date="2021-03-12T12:07:00Z">
        <w:r>
          <w:t xml:space="preserve">smaller </w:t>
        </w:r>
      </w:ins>
      <w:r>
        <w:t>points</w:t>
      </w:r>
      <w:ins w:id="848" w:author="Nicholas Lesniak" w:date="2021-03-12T12:07:00Z">
        <w:r>
          <w:t xml:space="preserve"> in background</w:t>
        </w:r>
      </w:ins>
      <w:r>
        <w:t xml:space="preserve"> are relative abundance of individual mice. Lin</w:t>
      </w:r>
      <w:r>
        <w:t xml:space="preserve">es connect points within each comparison to show difference in medians. Only OTUs at time points with statistically significant differences, </w:t>
      </w:r>
      <w:r>
        <w:rPr>
          <w:i/>
        </w:rPr>
        <w:t>P</w:t>
      </w:r>
      <w:r>
        <w:t xml:space="preserve"> &lt; 0.05, were plotted (calculated by Wilcoxon rank sum test with Benjamini-Hochberg correction). Limit of detectio</w:t>
      </w:r>
      <w:r>
        <w:t>n (LOD).</w:t>
      </w:r>
    </w:p>
    <w:p w14:paraId="4CE34921" w14:textId="77777777" w:rsidR="00851CF6" w:rsidRDefault="00730DCA">
      <w:pPr>
        <w:pStyle w:val="BodyText"/>
        <w:rPr>
          <w:del w:id="849" w:author="Nicholas Lesniak" w:date="2021-03-12T12:07:00Z"/>
        </w:rPr>
      </w:pPr>
      <w:del w:id="850" w:author="Nicholas Lesniak" w:date="2021-03-12T12:07:00Z">
        <w:r>
          <w:delText>image</w:delText>
        </w:r>
      </w:del>
    </w:p>
    <w:p w14:paraId="3A417634" w14:textId="4679601D" w:rsidR="003E18D0" w:rsidRDefault="00730DCA">
      <w:pPr>
        <w:pStyle w:val="BodyText"/>
      </w:pPr>
      <w:r>
        <w:rPr>
          <w:b/>
        </w:rPr>
        <w:t xml:space="preserve">Figure 4. Each antibiotic had specific sets of temporal changes in OTU abundance associated with </w:t>
      </w:r>
      <w:r>
        <w:rPr>
          <w:b/>
          <w:i/>
        </w:rPr>
        <w:t>C. difficile</w:t>
      </w:r>
      <w:r>
        <w:rPr>
          <w:b/>
        </w:rPr>
        <w:t xml:space="preserve"> colonization and clearance.</w:t>
      </w:r>
      <w:r>
        <w:t xml:space="preserve"> For clindamycin (A), cefoperazone (C), and streptomycin (B, D), the difference in the relative abundance of O</w:t>
      </w:r>
      <w:r>
        <w:t xml:space="preserve">TUs that were significantly different between time points within each </w:t>
      </w:r>
      <w:r>
        <w:rPr>
          <w:i/>
        </w:rPr>
        <w:t>C. difficile</w:t>
      </w:r>
      <w:r>
        <w:t xml:space="preserve"> colonization outcome for each antibiotic treatment</w:t>
      </w:r>
      <w:del w:id="851" w:author="Nicholas Lesniak" w:date="2021-03-12T12:07:00Z">
        <w:r>
          <w:delText>. Bold</w:delText>
        </w:r>
      </w:del>
      <w:ins w:id="852" w:author="Nicholas Lesniak" w:date="2021-03-12T12:07:00Z">
        <w:r>
          <w:t xml:space="preserve"> were identified. Dark larger</w:t>
        </w:r>
      </w:ins>
      <w:r>
        <w:t xml:space="preserve"> points </w:t>
      </w:r>
      <w:ins w:id="853" w:author="Nicholas Lesniak" w:date="2021-03-12T12:07:00Z">
        <w:r>
          <w:t xml:space="preserve">in foreground </w:t>
        </w:r>
      </w:ins>
      <w:r>
        <w:t xml:space="preserve">are median relative abundance and transparent </w:t>
      </w:r>
      <w:ins w:id="854" w:author="Nicholas Lesniak" w:date="2021-03-12T12:07:00Z">
        <w:r>
          <w:t xml:space="preserve">smaller </w:t>
        </w:r>
      </w:ins>
      <w:r>
        <w:t>points</w:t>
      </w:r>
      <w:ins w:id="855" w:author="Nicholas Lesniak" w:date="2021-03-12T12:07:00Z">
        <w:r>
          <w:t xml:space="preserve"> in backgrou</w:t>
        </w:r>
        <w:r>
          <w:t>nd</w:t>
        </w:r>
      </w:ins>
      <w:r>
        <w:t xml:space="preserve"> are relative abundance of individual mice. Lines connect points within each comparison to show difference in medians. Arrows point in the direction of the temporal change of the relative abundance. Only OTUs at time points with statistically significant</w:t>
      </w:r>
      <w:r>
        <w:t xml:space="preserve"> differences, </w:t>
      </w:r>
      <w:r>
        <w:rPr>
          <w:i/>
        </w:rPr>
        <w:t>P</w:t>
      </w:r>
      <w:r>
        <w:t xml:space="preserve"> &lt; 0.05, were plotted (calculated by Wilcoxon rank sum test with Benjamini-Hochberg correction). Bold OTUs were shared across outcomes. Limit of detection (LOD).</w:t>
      </w:r>
    </w:p>
    <w:p w14:paraId="39690C4E" w14:textId="77777777" w:rsidR="00851CF6" w:rsidRDefault="00730DCA">
      <w:pPr>
        <w:pStyle w:val="BodyText"/>
        <w:rPr>
          <w:del w:id="856" w:author="Nicholas Lesniak" w:date="2021-03-12T12:07:00Z"/>
        </w:rPr>
      </w:pPr>
      <w:del w:id="857" w:author="Nicholas Lesniak" w:date="2021-03-12T12:07:00Z">
        <w:r>
          <w:lastRenderedPageBreak/>
          <w:delText>image</w:delText>
        </w:r>
      </w:del>
    </w:p>
    <w:p w14:paraId="7C6088F2" w14:textId="2D3D591B" w:rsidR="003E18D0" w:rsidRDefault="00730DCA">
      <w:pPr>
        <w:pStyle w:val="BodyText"/>
      </w:pPr>
      <w:r>
        <w:rPr>
          <w:b/>
        </w:rPr>
        <w:t>Figure 5. Distinct features of the bacterial community at the time of infection</w:t>
      </w:r>
      <w:r>
        <w:rPr>
          <w:b/>
        </w:rPr>
        <w:t xml:space="preserve"> can classify end point colonization.</w:t>
      </w:r>
      <w:r>
        <w:t xml:space="preserve"> (A) L2 logistic regression model features’ importance determined by the decrease in model performance when randomizing an individual feature. All OTUs affecting performance shown. </w:t>
      </w:r>
      <w:del w:id="858" w:author="Nicholas Lesniak" w:date="2021-03-12T12:07:00Z">
        <w:r>
          <w:delText>Dashed lines show performance</w:delText>
        </w:r>
      </w:del>
      <w:ins w:id="859" w:author="Nicholas Lesniak" w:date="2021-03-12T12:07:00Z">
        <w:r>
          <w:t>Light green band in the background sho</w:t>
        </w:r>
        <w:r>
          <w:t>ws the interquartile</w:t>
        </w:r>
      </w:ins>
      <w:r>
        <w:t xml:space="preserve"> range </w:t>
      </w:r>
      <w:del w:id="860" w:author="Nicholas Lesniak" w:date="2021-03-12T12:07:00Z">
        <w:r>
          <w:delText>of</w:delText>
        </w:r>
      </w:del>
      <w:ins w:id="861" w:author="Nicholas Lesniak" w:date="2021-03-12T12:07:00Z">
        <w:r>
          <w:t>and the dark green line shows the median AUROC of the</w:t>
        </w:r>
      </w:ins>
      <w:r>
        <w:t xml:space="preserve"> final model with all features included. (B) Distribution of odds ratio used in L2 logistic regression model. Values above 1 indicate abundance predicted the community cleared </w:t>
      </w:r>
      <w:r>
        <w:t xml:space="preserve">colonization (red) and values below 1 indicate abundance predicted </w:t>
      </w:r>
      <w:r>
        <w:rPr>
          <w:i/>
        </w:rPr>
        <w:t>C. difficile</w:t>
      </w:r>
      <w:r>
        <w:t xml:space="preserve"> remained colonized (blue). Feature label and boxplot are colored to match the median odds ratio. (C) Relative abundance difference in features used by L2 logistic regression mo</w:t>
      </w:r>
      <w:r>
        <w:t>del displayed by antibiotic treatment.</w:t>
      </w:r>
    </w:p>
    <w:p w14:paraId="2590370E" w14:textId="77777777" w:rsidR="00851CF6" w:rsidRDefault="00730DCA">
      <w:pPr>
        <w:pStyle w:val="BodyText"/>
        <w:rPr>
          <w:del w:id="862" w:author="Nicholas Lesniak" w:date="2021-03-12T12:07:00Z"/>
        </w:rPr>
      </w:pPr>
      <w:del w:id="863" w:author="Nicholas Lesniak" w:date="2021-03-12T12:07:00Z">
        <w:r>
          <w:delText>image</w:delText>
        </w:r>
      </w:del>
    </w:p>
    <w:p w14:paraId="1E72A6E0" w14:textId="77777777" w:rsidR="003E18D0" w:rsidRDefault="00730DCA">
      <w:pPr>
        <w:pStyle w:val="BodyText"/>
      </w:pPr>
      <w:r>
        <w:rPr>
          <w:b/>
        </w:rPr>
        <w:t xml:space="preserve">Figure 6. Conditional independence networks reveal treatment-specific relationships between the community and </w:t>
      </w:r>
      <w:r>
        <w:rPr>
          <w:b/>
          <w:i/>
        </w:rPr>
        <w:t>C. difficile</w:t>
      </w:r>
      <w:r>
        <w:rPr>
          <w:b/>
        </w:rPr>
        <w:t xml:space="preserve"> during colonization clearance.</w:t>
      </w:r>
      <w:r>
        <w:t xml:space="preserve"> (A) SPIEC-EASI (sparse inverse covariance estimation for ecolog</w:t>
      </w:r>
      <w:r>
        <w:t xml:space="preserve">ical association inference) networks showing conditionally independent first-order relationships between </w:t>
      </w:r>
      <w:r>
        <w:rPr>
          <w:i/>
        </w:rPr>
        <w:t>C. difficile</w:t>
      </w:r>
      <w:r>
        <w:t xml:space="preserve"> and the community as </w:t>
      </w:r>
      <w:r>
        <w:rPr>
          <w:i/>
        </w:rPr>
        <w:t>C. difficile</w:t>
      </w:r>
      <w:r>
        <w:t xml:space="preserve"> was cleared from the gut environment. Nodes are sized by median relative abundance of the OTU. A red col</w:t>
      </w:r>
      <w:r>
        <w:t>ored edge indicates a negative interaction and blue indicates a positive interaction, while edge thickness indicates the interaction strength. (B) Network centrality measured with betweenness, i.e. how many paths between two OTUs pass through an individual</w:t>
      </w:r>
      <w:r>
        <w:t xml:space="preserve">, and degree, i.e. how many connections an OTU had. * indicates statistical significance of </w:t>
      </w:r>
      <w:r>
        <w:rPr>
          <w:i/>
        </w:rPr>
        <w:t>P</w:t>
      </w:r>
      <w:r>
        <w:t xml:space="preserve"> &lt; 0.05, calculated by Wilcoxon rank sum test with Benjamini-Hochberg correction.</w:t>
      </w:r>
    </w:p>
    <w:p w14:paraId="289CCA30" w14:textId="77777777" w:rsidR="00851CF6" w:rsidRDefault="00730DCA">
      <w:pPr>
        <w:pStyle w:val="BodyText"/>
        <w:rPr>
          <w:del w:id="864" w:author="Nicholas Lesniak" w:date="2021-03-12T12:07:00Z"/>
        </w:rPr>
      </w:pPr>
      <w:del w:id="865" w:author="Nicholas Lesniak" w:date="2021-03-12T12:07:00Z">
        <w:r>
          <w:delText>image</w:delText>
        </w:r>
      </w:del>
    </w:p>
    <w:p w14:paraId="2F7895B3" w14:textId="32E99B0B" w:rsidR="003E18D0" w:rsidRDefault="00730DCA">
      <w:pPr>
        <w:pStyle w:val="BodyText"/>
      </w:pPr>
      <w:r>
        <w:rPr>
          <w:b/>
        </w:rPr>
        <w:t>Figure S1. Initial microbiota relative abundance of mice prior to antibiotic trea</w:t>
      </w:r>
      <w:r>
        <w:rPr>
          <w:b/>
        </w:rPr>
        <w:t>tment.</w:t>
      </w:r>
      <w:r>
        <w:t xml:space="preserve"> </w:t>
      </w:r>
      <w:del w:id="866" w:author="Nicholas Lesniak" w:date="2021-03-12T12:07:00Z">
        <w:r>
          <w:delText>Relative</w:delText>
        </w:r>
      </w:del>
      <w:ins w:id="867" w:author="Nicholas Lesniak" w:date="2021-03-12T12:07:00Z">
        <w:r>
          <w:t>Initial community shows the most abundant taxa. The plot shows the relative</w:t>
        </w:r>
      </w:ins>
      <w:r>
        <w:t xml:space="preserve"> abundance at the beginning of the experiment prior to antibiotic treatment of twelve most abundant </w:t>
      </w:r>
      <w:del w:id="868" w:author="Nicholas Lesniak" w:date="2021-03-12T12:07:00Z">
        <w:r>
          <w:delText>genera post antibiotic treatment, all</w:delText>
        </w:r>
      </w:del>
      <w:ins w:id="869" w:author="Nicholas Lesniak" w:date="2021-03-12T12:07:00Z">
        <w:r>
          <w:t>taxonomic groups, labeled with the lowest level of classification. All</w:t>
        </w:r>
      </w:ins>
      <w:r>
        <w:t xml:space="preserve"> oth</w:t>
      </w:r>
      <w:r>
        <w:t xml:space="preserve">er </w:t>
      </w:r>
      <w:del w:id="870" w:author="Nicholas Lesniak" w:date="2021-03-12T12:07:00Z">
        <w:r>
          <w:delText>genera grouped</w:delText>
        </w:r>
      </w:del>
      <w:ins w:id="871" w:author="Nicholas Lesniak" w:date="2021-03-12T12:07:00Z">
        <w:r>
          <w:t>taxonomic groups are combined</w:t>
        </w:r>
      </w:ins>
      <w:r>
        <w:t xml:space="preserve"> into Other. Each column is an individual mouse</w:t>
      </w:r>
      <w:del w:id="872" w:author="Nicholas Lesniak" w:date="2021-03-12T12:07:00Z">
        <w:r>
          <w:delText>.</w:delText>
        </w:r>
      </w:del>
      <w:ins w:id="873" w:author="Nicholas Lesniak" w:date="2021-03-12T12:07:00Z">
        <w:r>
          <w:t xml:space="preserve"> fecal community.</w:t>
        </w:r>
      </w:ins>
      <w:r>
        <w:t xml:space="preserve"> Color intensity is log</w:t>
      </w:r>
      <w:r>
        <w:rPr>
          <w:vertAlign w:val="subscript"/>
        </w:rPr>
        <w:t>10</w:t>
      </w:r>
      <w:r>
        <w:t>-transformed mean percent relative abundance</w:t>
      </w:r>
      <w:del w:id="874" w:author="Nicholas Lesniak" w:date="2021-03-12T12:07:00Z">
        <w:r>
          <w:delText xml:space="preserve"> of each day. (N = 57).</w:delText>
        </w:r>
      </w:del>
      <w:ins w:id="875" w:author="Nicholas Lesniak" w:date="2021-03-12T12:07:00Z">
        <w:r>
          <w:t>.</w:t>
        </w:r>
      </w:ins>
    </w:p>
    <w:p w14:paraId="46EDCACA" w14:textId="77777777" w:rsidR="00851CF6" w:rsidRDefault="00730DCA">
      <w:pPr>
        <w:pStyle w:val="BodyText"/>
        <w:rPr>
          <w:del w:id="876" w:author="Nicholas Lesniak" w:date="2021-03-12T12:07:00Z"/>
        </w:rPr>
      </w:pPr>
      <w:del w:id="877" w:author="Nicholas Lesniak" w:date="2021-03-12T12:07:00Z">
        <w:r>
          <w:delText>image</w:delText>
        </w:r>
      </w:del>
    </w:p>
    <w:p w14:paraId="4013C1F4" w14:textId="2B898066" w:rsidR="003E18D0" w:rsidRDefault="00730DCA">
      <w:pPr>
        <w:pStyle w:val="BodyText"/>
        <w:rPr>
          <w:ins w:id="878" w:author="Nicholas Lesniak" w:date="2021-03-12T12:07:00Z"/>
        </w:rPr>
      </w:pPr>
      <w:del w:id="879" w:author="Nicholas Lesniak" w:date="2021-03-12T12:07:00Z">
        <w:r>
          <w:rPr>
            <w:b/>
          </w:rPr>
          <w:delText>Figure S2.</w:delText>
        </w:r>
      </w:del>
      <w:ins w:id="880" w:author="Nicholas Lesniak" w:date="2021-03-12T12:07:00Z">
        <w:r>
          <w:rPr>
            <w:b/>
          </w:rPr>
          <w:t>Figure S2. Cefoperazone-treated mice with increased S</w:t>
        </w:r>
        <w:r>
          <w:rPr>
            <w:b/>
            <w:vertAlign w:val="subscript"/>
          </w:rPr>
          <w:t>obs</w:t>
        </w:r>
        <w:r>
          <w:rPr>
            <w:b/>
          </w:rPr>
          <w:t xml:space="preserve"> have increased abundance initial</w:t>
        </w:r>
        <w:r>
          <w:rPr>
            <w:b/>
          </w:rPr>
          <w:t>ly low abundant OTUs.</w:t>
        </w:r>
        <w:r>
          <w:t xml:space="preserve"> Relative abundance of each OTU plotted for mice treated with cefoperazone. OTUs arranged numerically along the x-axis. Each point is the relative abundance of a single OTU of an individual mouse. Split at S</w:t>
        </w:r>
        <w:r>
          <w:rPr>
            <w:vertAlign w:val="subscript"/>
          </w:rPr>
          <w:t>obs</w:t>
        </w:r>
        <w:r>
          <w:t xml:space="preserve"> = 120 to separate the co</w:t>
        </w:r>
        <w:r>
          <w:t xml:space="preserve">mmunities that increased in </w:t>
        </w:r>
      </w:ins>
      <m:oMath>
        <m:r>
          <w:ins w:id="881" w:author="Nicholas Lesniak" w:date="2021-03-12T12:07:00Z">
            <w:rPr>
              <w:rFonts w:ascii="Cambria Math" w:hAnsi="Cambria Math"/>
            </w:rPr>
            <m:t>α</m:t>
          </w:ins>
        </m:r>
      </m:oMath>
      <w:ins w:id="882" w:author="Nicholas Lesniak" w:date="2021-03-12T12:07:00Z">
        <w:r>
          <w:t xml:space="preserve">-diversity above the </w:t>
        </w:r>
      </w:ins>
      <m:oMath>
        <m:r>
          <w:ins w:id="883" w:author="Nicholas Lesniak" w:date="2021-03-12T12:07:00Z">
            <w:rPr>
              <w:rFonts w:ascii="Cambria Math" w:hAnsi="Cambria Math"/>
            </w:rPr>
            <m:t>α</m:t>
          </w:ins>
        </m:r>
      </m:oMath>
      <w:ins w:id="884" w:author="Nicholas Lesniak" w:date="2021-03-12T12:07:00Z">
        <w:r>
          <w:t>-diversity in the untreated initial communities (Figure 2). S</w:t>
        </w:r>
        <w:r>
          <w:rPr>
            <w:vertAlign w:val="subscript"/>
          </w:rPr>
          <w:t>obs</w:t>
        </w:r>
        <w:r>
          <w:t xml:space="preserve"> &lt; 120 - Initial N = 16, Time of Challenge N = 9, End N = 15; S</w:t>
        </w:r>
        <w:r>
          <w:rPr>
            <w:vertAlign w:val="subscript"/>
          </w:rPr>
          <w:t>obs</w:t>
        </w:r>
        <w:r>
          <w:t xml:space="preserve"> &gt; 120 - Initial N = 0, Time of Challenge N = 6, End N = 1.</w:t>
        </w:r>
      </w:ins>
    </w:p>
    <w:p w14:paraId="510483E2" w14:textId="77777777" w:rsidR="003E18D0" w:rsidRDefault="00730DCA">
      <w:pPr>
        <w:pStyle w:val="BodyText"/>
        <w:rPr>
          <w:ins w:id="885" w:author="Nicholas Lesniak" w:date="2021-03-12T12:07:00Z"/>
        </w:rPr>
      </w:pPr>
      <w:ins w:id="886" w:author="Nicholas Lesniak" w:date="2021-03-12T12:07:00Z">
        <w:r>
          <w:rPr>
            <w:b/>
          </w:rPr>
          <w:t xml:space="preserve">Figure S3. </w:t>
        </w:r>
      </w:ins>
      <m:oMath>
        <m:r>
          <w:ins w:id="887" w:author="Nicholas Lesniak" w:date="2021-03-12T12:07:00Z">
            <w:rPr>
              <w:rFonts w:ascii="Cambria Math" w:hAnsi="Cambria Math"/>
            </w:rPr>
            <m:t>α</m:t>
          </w:ins>
        </m:r>
      </m:oMath>
      <w:ins w:id="888" w:author="Nicholas Lesniak" w:date="2021-03-12T12:07:00Z">
        <w:r>
          <w:rPr>
            <w:b/>
          </w:rPr>
          <w:t xml:space="preserve">-diversity of communities from cefoperazone-treated mice that remained colonized with </w:t>
        </w:r>
        <w:r>
          <w:rPr>
            <w:b/>
            <w:i/>
          </w:rPr>
          <w:t>C. difficile</w:t>
        </w:r>
        <w:r>
          <w:rPr>
            <w:b/>
          </w:rPr>
          <w:t xml:space="preserve"> was not different by antibiotic dosage.</w:t>
        </w:r>
        <w:r>
          <w:t xml:space="preserve"> S</w:t>
        </w:r>
        <w:r>
          <w:rPr>
            <w:vertAlign w:val="subscript"/>
          </w:rPr>
          <w:t>obs</w:t>
        </w:r>
        <w:r>
          <w:t xml:space="preserve"> and inverse simpson were plotted by the time point, </w:t>
        </w:r>
        <w:r>
          <w:rPr>
            <w:i/>
          </w:rPr>
          <w:t>C. difficile</w:t>
        </w:r>
        <w:r>
          <w:t xml:space="preserve"> colonization outcome, and cefoperazone dosage a</w:t>
        </w:r>
        <w:r>
          <w:t>nd tested by Wilcoxon rank sum test with Benjamini-Hochberg correction for differences. The group with the largest difference, at the time of challenge for mice that remained colonized, was not significant (</w:t>
        </w:r>
        <w:r>
          <w:rPr>
            <w:i/>
          </w:rPr>
          <w:t>P</w:t>
        </w:r>
        <w:r>
          <w:t xml:space="preserve"> = 0.1142857). Mice that remained colonized are </w:t>
        </w:r>
        <w:r>
          <w:t>represented with filled points and those that cleared are unfilled. Points are shaped by cefoperazone dosage - circle 0.1 mg/mL, triangle 0.3 mg/mL, 0.5 mg/mL.</w:t>
        </w:r>
      </w:ins>
    </w:p>
    <w:p w14:paraId="35445190" w14:textId="77777777" w:rsidR="003E18D0" w:rsidRDefault="00730DCA">
      <w:pPr>
        <w:pStyle w:val="BodyText"/>
      </w:pPr>
      <w:ins w:id="889" w:author="Nicholas Lesniak" w:date="2021-03-12T12:07:00Z">
        <w:r>
          <w:rPr>
            <w:b/>
          </w:rPr>
          <w:lastRenderedPageBreak/>
          <w:t>Figure S4.</w:t>
        </w:r>
      </w:ins>
      <w:r>
        <w:rPr>
          <w:b/>
        </w:rPr>
        <w:t xml:space="preserve"> Temporally differing OTU for cefoperazone-treated mice that cleared </w:t>
      </w:r>
      <w:r>
        <w:rPr>
          <w:b/>
          <w:i/>
        </w:rPr>
        <w:t>C. difficile</w:t>
      </w:r>
      <w:r>
        <w:rPr>
          <w:b/>
        </w:rPr>
        <w:t xml:space="preserve"> colo</w:t>
      </w:r>
      <w:r>
        <w:rPr>
          <w:b/>
        </w:rPr>
        <w:t>nization.</w:t>
      </w:r>
      <w:r>
        <w:t xml:space="preserve"> Bold points are median relative abundance and transparent points are relative abundance of individual mice. Lines connect points within each comparison to show difference in medians. Arrows point in the direction of the temporal change of the rel</w:t>
      </w:r>
      <w:r>
        <w:t xml:space="preserve">ative abundance. Only OTUs at time points with statistically significant differences, </w:t>
      </w:r>
      <w:r>
        <w:rPr>
          <w:i/>
        </w:rPr>
        <w:t>P</w:t>
      </w:r>
      <w:r>
        <w:t xml:space="preserve"> &lt; 0.05, were plotted (calculated by Wilcoxon rank sum test with Benjamini-Hochberg correction). Limit of detection (LOD).</w:t>
      </w:r>
    </w:p>
    <w:p w14:paraId="550F9ACD" w14:textId="77777777" w:rsidR="00851CF6" w:rsidRDefault="00730DCA">
      <w:pPr>
        <w:pStyle w:val="BodyText"/>
        <w:rPr>
          <w:del w:id="890" w:author="Nicholas Lesniak" w:date="2021-03-12T12:07:00Z"/>
        </w:rPr>
      </w:pPr>
      <w:del w:id="891" w:author="Nicholas Lesniak" w:date="2021-03-12T12:07:00Z">
        <w:r>
          <w:delText>image</w:delText>
        </w:r>
      </w:del>
    </w:p>
    <w:p w14:paraId="18F9E0B3" w14:textId="52B28AD4" w:rsidR="003E18D0" w:rsidRDefault="00730DCA">
      <w:pPr>
        <w:pStyle w:val="BodyText"/>
      </w:pPr>
      <w:r>
        <w:rPr>
          <w:b/>
        </w:rPr>
        <w:t xml:space="preserve">Figure </w:t>
      </w:r>
      <w:del w:id="892" w:author="Nicholas Lesniak" w:date="2021-03-12T12:07:00Z">
        <w:r>
          <w:rPr>
            <w:b/>
          </w:rPr>
          <w:delText>S3</w:delText>
        </w:r>
      </w:del>
      <w:ins w:id="893" w:author="Nicholas Lesniak" w:date="2021-03-12T12:07:00Z">
        <w:r>
          <w:rPr>
            <w:b/>
          </w:rPr>
          <w:t>S5</w:t>
        </w:r>
      </w:ins>
      <w:r>
        <w:rPr>
          <w:b/>
        </w:rPr>
        <w:t xml:space="preserve">. Bacterial community at the time of </w:t>
      </w:r>
      <w:r>
        <w:rPr>
          <w:b/>
        </w:rPr>
        <w:t>infection can classify endpoint colonization.</w:t>
      </w:r>
      <w:r>
        <w:t xml:space="preserve"> Classification performance of L2 logistic regression. Area under the receiver-operator curve for classifying if the community will remain colonized based on the OTUs present at the time of </w:t>
      </w:r>
      <w:r>
        <w:rPr>
          <w:i/>
        </w:rPr>
        <w:t>C. difficile</w:t>
      </w:r>
      <w:r>
        <w:t xml:space="preserve"> infectio</w:t>
      </w:r>
      <w:r>
        <w:t>n (Day 0). Cross-validation of model performed on half of the data to tune model (CV AUC) and then tuned model was tested on the held-out data (Test AUC).</w:t>
      </w:r>
    </w:p>
    <w:sectPr w:rsidR="003E18D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B64CC0" w14:textId="77777777" w:rsidR="00730DCA" w:rsidRDefault="00730DCA">
      <w:pPr>
        <w:spacing w:after="0"/>
      </w:pPr>
      <w:r>
        <w:separator/>
      </w:r>
    </w:p>
  </w:endnote>
  <w:endnote w:type="continuationSeparator" w:id="0">
    <w:p w14:paraId="443779C9" w14:textId="77777777" w:rsidR="00730DCA" w:rsidRDefault="00730DCA">
      <w:pPr>
        <w:spacing w:after="0"/>
      </w:pPr>
      <w:r>
        <w:continuationSeparator/>
      </w:r>
    </w:p>
  </w:endnote>
  <w:endnote w:type="continuationNotice" w:id="1">
    <w:p w14:paraId="274E8DA5" w14:textId="77777777" w:rsidR="00730DCA" w:rsidRDefault="00730DC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4B1D2" w14:textId="77777777" w:rsidR="0054300F" w:rsidRDefault="00543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F0904" w14:textId="77777777" w:rsidR="00730DCA" w:rsidRDefault="00730DCA">
      <w:r>
        <w:separator/>
      </w:r>
    </w:p>
  </w:footnote>
  <w:footnote w:type="continuationSeparator" w:id="0">
    <w:p w14:paraId="36CC1ED8" w14:textId="77777777" w:rsidR="00730DCA" w:rsidRDefault="00730DCA">
      <w:r>
        <w:continuationSeparator/>
      </w:r>
    </w:p>
  </w:footnote>
  <w:footnote w:type="continuationNotice" w:id="1">
    <w:p w14:paraId="4A73778E" w14:textId="77777777" w:rsidR="00730DCA" w:rsidRDefault="00730DC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6BF2F" w14:textId="77777777" w:rsidR="0054300F" w:rsidRDefault="00543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EB8B8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18D0"/>
    <w:rsid w:val="004E29B3"/>
    <w:rsid w:val="0054300F"/>
    <w:rsid w:val="00590D07"/>
    <w:rsid w:val="00730DCA"/>
    <w:rsid w:val="00784D58"/>
    <w:rsid w:val="00851CF6"/>
    <w:rsid w:val="008D6863"/>
    <w:rsid w:val="00A54083"/>
    <w:rsid w:val="00B86B75"/>
    <w:rsid w:val="00BC48D5"/>
    <w:rsid w:val="00C1606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F76A46"/>
  <w15:docId w15:val="{55D01AC7-CAE7-7340-B8AA-17CF809D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4300F"/>
    <w:pPr>
      <w:shd w:val="clear" w:color="auto" w:fill="F8F8F8"/>
      <w:wordWrap w:val="0"/>
    </w:pPr>
  </w:style>
  <w:style w:type="character" w:customStyle="1" w:styleId="KeywordTok">
    <w:name w:val="KeywordTok"/>
    <w:basedOn w:val="VerbatimChar"/>
    <w:rsid w:val="0054300F"/>
    <w:rPr>
      <w:rFonts w:ascii="Consolas" w:hAnsi="Consolas"/>
      <w:b/>
      <w:color w:val="204A87"/>
      <w:sz w:val="22"/>
      <w:shd w:val="clear" w:color="auto" w:fill="F8F8F8"/>
    </w:rPr>
  </w:style>
  <w:style w:type="character" w:customStyle="1" w:styleId="DataTypeTok">
    <w:name w:val="DataTypeTok"/>
    <w:basedOn w:val="VerbatimChar"/>
    <w:rsid w:val="0054300F"/>
    <w:rPr>
      <w:rFonts w:ascii="Consolas" w:hAnsi="Consolas"/>
      <w:color w:val="204A87"/>
      <w:sz w:val="22"/>
      <w:shd w:val="clear" w:color="auto" w:fill="F8F8F8"/>
    </w:rPr>
  </w:style>
  <w:style w:type="character" w:customStyle="1" w:styleId="DecValTok">
    <w:name w:val="DecValTok"/>
    <w:basedOn w:val="VerbatimChar"/>
    <w:rsid w:val="0054300F"/>
    <w:rPr>
      <w:rFonts w:ascii="Consolas" w:hAnsi="Consolas"/>
      <w:color w:val="0000CF"/>
      <w:sz w:val="22"/>
      <w:shd w:val="clear" w:color="auto" w:fill="F8F8F8"/>
    </w:rPr>
  </w:style>
  <w:style w:type="character" w:customStyle="1" w:styleId="BaseNTok">
    <w:name w:val="BaseNTok"/>
    <w:basedOn w:val="VerbatimChar"/>
    <w:rsid w:val="0054300F"/>
    <w:rPr>
      <w:rFonts w:ascii="Consolas" w:hAnsi="Consolas"/>
      <w:color w:val="0000CF"/>
      <w:sz w:val="22"/>
      <w:shd w:val="clear" w:color="auto" w:fill="F8F8F8"/>
    </w:rPr>
  </w:style>
  <w:style w:type="character" w:customStyle="1" w:styleId="FloatTok">
    <w:name w:val="FloatTok"/>
    <w:basedOn w:val="VerbatimChar"/>
    <w:rsid w:val="0054300F"/>
    <w:rPr>
      <w:rFonts w:ascii="Consolas" w:hAnsi="Consolas"/>
      <w:color w:val="0000CF"/>
      <w:sz w:val="22"/>
      <w:shd w:val="clear" w:color="auto" w:fill="F8F8F8"/>
    </w:rPr>
  </w:style>
  <w:style w:type="character" w:customStyle="1" w:styleId="ConstantTok">
    <w:name w:val="ConstantTok"/>
    <w:basedOn w:val="VerbatimChar"/>
    <w:rsid w:val="0054300F"/>
    <w:rPr>
      <w:rFonts w:ascii="Consolas" w:hAnsi="Consolas"/>
      <w:color w:val="000000"/>
      <w:sz w:val="22"/>
      <w:shd w:val="clear" w:color="auto" w:fill="F8F8F8"/>
    </w:rPr>
  </w:style>
  <w:style w:type="character" w:customStyle="1" w:styleId="CharTok">
    <w:name w:val="CharTok"/>
    <w:basedOn w:val="VerbatimChar"/>
    <w:rsid w:val="0054300F"/>
    <w:rPr>
      <w:rFonts w:ascii="Consolas" w:hAnsi="Consolas"/>
      <w:color w:val="4E9A06"/>
      <w:sz w:val="22"/>
      <w:shd w:val="clear" w:color="auto" w:fill="F8F8F8"/>
    </w:rPr>
  </w:style>
  <w:style w:type="character" w:customStyle="1" w:styleId="SpecialCharTok">
    <w:name w:val="SpecialCharTok"/>
    <w:basedOn w:val="VerbatimChar"/>
    <w:rsid w:val="0054300F"/>
    <w:rPr>
      <w:rFonts w:ascii="Consolas" w:hAnsi="Consolas"/>
      <w:color w:val="000000"/>
      <w:sz w:val="22"/>
      <w:shd w:val="clear" w:color="auto" w:fill="F8F8F8"/>
    </w:rPr>
  </w:style>
  <w:style w:type="character" w:customStyle="1" w:styleId="StringTok">
    <w:name w:val="StringTok"/>
    <w:basedOn w:val="VerbatimChar"/>
    <w:rsid w:val="0054300F"/>
    <w:rPr>
      <w:rFonts w:ascii="Consolas" w:hAnsi="Consolas"/>
      <w:color w:val="4E9A06"/>
      <w:sz w:val="22"/>
      <w:shd w:val="clear" w:color="auto" w:fill="F8F8F8"/>
    </w:rPr>
  </w:style>
  <w:style w:type="character" w:customStyle="1" w:styleId="VerbatimStringTok">
    <w:name w:val="VerbatimStringTok"/>
    <w:basedOn w:val="VerbatimChar"/>
    <w:rsid w:val="0054300F"/>
    <w:rPr>
      <w:rFonts w:ascii="Consolas" w:hAnsi="Consolas"/>
      <w:color w:val="4E9A06"/>
      <w:sz w:val="22"/>
      <w:shd w:val="clear" w:color="auto" w:fill="F8F8F8"/>
    </w:rPr>
  </w:style>
  <w:style w:type="character" w:customStyle="1" w:styleId="SpecialStringTok">
    <w:name w:val="SpecialStringTok"/>
    <w:basedOn w:val="VerbatimChar"/>
    <w:rsid w:val="0054300F"/>
    <w:rPr>
      <w:rFonts w:ascii="Consolas" w:hAnsi="Consolas"/>
      <w:color w:val="4E9A06"/>
      <w:sz w:val="22"/>
      <w:shd w:val="clear" w:color="auto" w:fill="F8F8F8"/>
    </w:rPr>
  </w:style>
  <w:style w:type="character" w:customStyle="1" w:styleId="ImportTok">
    <w:name w:val="ImportTok"/>
    <w:basedOn w:val="VerbatimChar"/>
    <w:rsid w:val="0054300F"/>
    <w:rPr>
      <w:rFonts w:ascii="Consolas" w:hAnsi="Consolas"/>
      <w:sz w:val="22"/>
      <w:shd w:val="clear" w:color="auto" w:fill="F8F8F8"/>
    </w:rPr>
  </w:style>
  <w:style w:type="character" w:customStyle="1" w:styleId="CommentTok">
    <w:name w:val="CommentTok"/>
    <w:basedOn w:val="VerbatimChar"/>
    <w:rsid w:val="0054300F"/>
    <w:rPr>
      <w:rFonts w:ascii="Consolas" w:hAnsi="Consolas"/>
      <w:i/>
      <w:color w:val="8F5902"/>
      <w:sz w:val="22"/>
      <w:shd w:val="clear" w:color="auto" w:fill="F8F8F8"/>
    </w:rPr>
  </w:style>
  <w:style w:type="character" w:customStyle="1" w:styleId="DocumentationTok">
    <w:name w:val="DocumentationTok"/>
    <w:basedOn w:val="VerbatimChar"/>
    <w:rsid w:val="0054300F"/>
    <w:rPr>
      <w:rFonts w:ascii="Consolas" w:hAnsi="Consolas"/>
      <w:b/>
      <w:i/>
      <w:color w:val="8F5902"/>
      <w:sz w:val="22"/>
      <w:shd w:val="clear" w:color="auto" w:fill="F8F8F8"/>
    </w:rPr>
  </w:style>
  <w:style w:type="character" w:customStyle="1" w:styleId="AnnotationTok">
    <w:name w:val="AnnotationTok"/>
    <w:basedOn w:val="VerbatimChar"/>
    <w:rsid w:val="0054300F"/>
    <w:rPr>
      <w:rFonts w:ascii="Consolas" w:hAnsi="Consolas"/>
      <w:b/>
      <w:i/>
      <w:color w:val="8F5902"/>
      <w:sz w:val="22"/>
      <w:shd w:val="clear" w:color="auto" w:fill="F8F8F8"/>
    </w:rPr>
  </w:style>
  <w:style w:type="character" w:customStyle="1" w:styleId="CommentVarTok">
    <w:name w:val="CommentVarTok"/>
    <w:basedOn w:val="VerbatimChar"/>
    <w:rsid w:val="0054300F"/>
    <w:rPr>
      <w:rFonts w:ascii="Consolas" w:hAnsi="Consolas"/>
      <w:b/>
      <w:i/>
      <w:color w:val="8F5902"/>
      <w:sz w:val="22"/>
      <w:shd w:val="clear" w:color="auto" w:fill="F8F8F8"/>
    </w:rPr>
  </w:style>
  <w:style w:type="character" w:customStyle="1" w:styleId="OtherTok">
    <w:name w:val="OtherTok"/>
    <w:basedOn w:val="VerbatimChar"/>
    <w:rsid w:val="0054300F"/>
    <w:rPr>
      <w:rFonts w:ascii="Consolas" w:hAnsi="Consolas"/>
      <w:color w:val="8F5902"/>
      <w:sz w:val="22"/>
      <w:shd w:val="clear" w:color="auto" w:fill="F8F8F8"/>
    </w:rPr>
  </w:style>
  <w:style w:type="character" w:customStyle="1" w:styleId="FunctionTok">
    <w:name w:val="FunctionTok"/>
    <w:basedOn w:val="VerbatimChar"/>
    <w:rsid w:val="0054300F"/>
    <w:rPr>
      <w:rFonts w:ascii="Consolas" w:hAnsi="Consolas"/>
      <w:color w:val="000000"/>
      <w:sz w:val="22"/>
      <w:shd w:val="clear" w:color="auto" w:fill="F8F8F8"/>
    </w:rPr>
  </w:style>
  <w:style w:type="character" w:customStyle="1" w:styleId="VariableTok">
    <w:name w:val="VariableTok"/>
    <w:basedOn w:val="VerbatimChar"/>
    <w:rsid w:val="0054300F"/>
    <w:rPr>
      <w:rFonts w:ascii="Consolas" w:hAnsi="Consolas"/>
      <w:color w:val="000000"/>
      <w:sz w:val="22"/>
      <w:shd w:val="clear" w:color="auto" w:fill="F8F8F8"/>
    </w:rPr>
  </w:style>
  <w:style w:type="character" w:customStyle="1" w:styleId="ControlFlowTok">
    <w:name w:val="ControlFlowTok"/>
    <w:basedOn w:val="VerbatimChar"/>
    <w:rsid w:val="0054300F"/>
    <w:rPr>
      <w:rFonts w:ascii="Consolas" w:hAnsi="Consolas"/>
      <w:b/>
      <w:color w:val="204A87"/>
      <w:sz w:val="22"/>
      <w:shd w:val="clear" w:color="auto" w:fill="F8F8F8"/>
    </w:rPr>
  </w:style>
  <w:style w:type="character" w:customStyle="1" w:styleId="OperatorTok">
    <w:name w:val="OperatorTok"/>
    <w:basedOn w:val="VerbatimChar"/>
    <w:rsid w:val="0054300F"/>
    <w:rPr>
      <w:rFonts w:ascii="Consolas" w:hAnsi="Consolas"/>
      <w:b/>
      <w:color w:val="CE5C00"/>
      <w:sz w:val="22"/>
      <w:shd w:val="clear" w:color="auto" w:fill="F8F8F8"/>
    </w:rPr>
  </w:style>
  <w:style w:type="character" w:customStyle="1" w:styleId="BuiltInTok">
    <w:name w:val="BuiltInTok"/>
    <w:basedOn w:val="VerbatimChar"/>
    <w:rsid w:val="0054300F"/>
    <w:rPr>
      <w:rFonts w:ascii="Consolas" w:hAnsi="Consolas"/>
      <w:sz w:val="22"/>
      <w:shd w:val="clear" w:color="auto" w:fill="F8F8F8"/>
    </w:rPr>
  </w:style>
  <w:style w:type="character" w:customStyle="1" w:styleId="ExtensionTok">
    <w:name w:val="ExtensionTok"/>
    <w:basedOn w:val="VerbatimChar"/>
    <w:rsid w:val="0054300F"/>
    <w:rPr>
      <w:rFonts w:ascii="Consolas" w:hAnsi="Consolas"/>
      <w:sz w:val="22"/>
      <w:shd w:val="clear" w:color="auto" w:fill="F8F8F8"/>
    </w:rPr>
  </w:style>
  <w:style w:type="character" w:customStyle="1" w:styleId="PreprocessorTok">
    <w:name w:val="PreprocessorTok"/>
    <w:basedOn w:val="VerbatimChar"/>
    <w:rsid w:val="0054300F"/>
    <w:rPr>
      <w:rFonts w:ascii="Consolas" w:hAnsi="Consolas"/>
      <w:i/>
      <w:color w:val="8F5902"/>
      <w:sz w:val="22"/>
      <w:shd w:val="clear" w:color="auto" w:fill="F8F8F8"/>
    </w:rPr>
  </w:style>
  <w:style w:type="character" w:customStyle="1" w:styleId="AttributeTok">
    <w:name w:val="AttributeTok"/>
    <w:basedOn w:val="VerbatimChar"/>
    <w:rsid w:val="0054300F"/>
    <w:rPr>
      <w:rFonts w:ascii="Consolas" w:hAnsi="Consolas"/>
      <w:color w:val="C4A000"/>
      <w:sz w:val="22"/>
      <w:shd w:val="clear" w:color="auto" w:fill="F8F8F8"/>
    </w:rPr>
  </w:style>
  <w:style w:type="character" w:customStyle="1" w:styleId="RegionMarkerTok">
    <w:name w:val="RegionMarkerTok"/>
    <w:basedOn w:val="VerbatimChar"/>
    <w:rsid w:val="0054300F"/>
    <w:rPr>
      <w:rFonts w:ascii="Consolas" w:hAnsi="Consolas"/>
      <w:sz w:val="22"/>
      <w:shd w:val="clear" w:color="auto" w:fill="F8F8F8"/>
    </w:rPr>
  </w:style>
  <w:style w:type="character" w:customStyle="1" w:styleId="InformationTok">
    <w:name w:val="InformationTok"/>
    <w:basedOn w:val="VerbatimChar"/>
    <w:rsid w:val="0054300F"/>
    <w:rPr>
      <w:rFonts w:ascii="Consolas" w:hAnsi="Consolas"/>
      <w:b/>
      <w:i/>
      <w:color w:val="8F5902"/>
      <w:sz w:val="22"/>
      <w:shd w:val="clear" w:color="auto" w:fill="F8F8F8"/>
    </w:rPr>
  </w:style>
  <w:style w:type="character" w:customStyle="1" w:styleId="WarningTok">
    <w:name w:val="WarningTok"/>
    <w:basedOn w:val="VerbatimChar"/>
    <w:rsid w:val="0054300F"/>
    <w:rPr>
      <w:rFonts w:ascii="Consolas" w:hAnsi="Consolas"/>
      <w:b/>
      <w:i/>
      <w:color w:val="8F5902"/>
      <w:sz w:val="22"/>
      <w:shd w:val="clear" w:color="auto" w:fill="F8F8F8"/>
    </w:rPr>
  </w:style>
  <w:style w:type="character" w:customStyle="1" w:styleId="AlertTok">
    <w:name w:val="AlertTok"/>
    <w:basedOn w:val="VerbatimChar"/>
    <w:rsid w:val="0054300F"/>
    <w:rPr>
      <w:rFonts w:ascii="Consolas" w:hAnsi="Consolas"/>
      <w:color w:val="EF2929"/>
      <w:sz w:val="22"/>
      <w:shd w:val="clear" w:color="auto" w:fill="F8F8F8"/>
    </w:rPr>
  </w:style>
  <w:style w:type="character" w:customStyle="1" w:styleId="ErrorTok">
    <w:name w:val="ErrorTok"/>
    <w:basedOn w:val="VerbatimChar"/>
    <w:rsid w:val="0054300F"/>
    <w:rPr>
      <w:rFonts w:ascii="Consolas" w:hAnsi="Consolas"/>
      <w:b/>
      <w:color w:val="A40000"/>
      <w:sz w:val="22"/>
      <w:shd w:val="clear" w:color="auto" w:fill="F8F8F8"/>
    </w:rPr>
  </w:style>
  <w:style w:type="character" w:customStyle="1" w:styleId="NormalTok">
    <w:name w:val="NormalTok"/>
    <w:basedOn w:val="VerbatimChar"/>
    <w:rsid w:val="0054300F"/>
    <w:rPr>
      <w:rFonts w:ascii="Consolas" w:hAnsi="Consolas"/>
      <w:sz w:val="22"/>
      <w:shd w:val="clear" w:color="auto" w:fill="F8F8F8"/>
    </w:rPr>
  </w:style>
  <w:style w:type="paragraph" w:styleId="Header">
    <w:name w:val="header"/>
    <w:basedOn w:val="Normal"/>
    <w:link w:val="HeaderChar"/>
    <w:unhideWhenUsed/>
    <w:rsid w:val="0054300F"/>
    <w:pPr>
      <w:tabs>
        <w:tab w:val="center" w:pos="4680"/>
        <w:tab w:val="right" w:pos="9360"/>
      </w:tabs>
      <w:spacing w:after="0"/>
    </w:pPr>
  </w:style>
  <w:style w:type="character" w:customStyle="1" w:styleId="HeaderChar">
    <w:name w:val="Header Char"/>
    <w:basedOn w:val="DefaultParagraphFont"/>
    <w:link w:val="Header"/>
    <w:rsid w:val="0054300F"/>
  </w:style>
  <w:style w:type="paragraph" w:styleId="Footer">
    <w:name w:val="footer"/>
    <w:basedOn w:val="Normal"/>
    <w:link w:val="FooterChar"/>
    <w:unhideWhenUsed/>
    <w:rsid w:val="0054300F"/>
    <w:pPr>
      <w:tabs>
        <w:tab w:val="center" w:pos="4680"/>
        <w:tab w:val="right" w:pos="9360"/>
      </w:tabs>
      <w:spacing w:after="0"/>
    </w:pPr>
  </w:style>
  <w:style w:type="character" w:customStyle="1" w:styleId="FooterChar">
    <w:name w:val="Footer Char"/>
    <w:basedOn w:val="DefaultParagraphFont"/>
    <w:link w:val="Footer"/>
    <w:rsid w:val="0054300F"/>
  </w:style>
  <w:style w:type="paragraph" w:styleId="Revision">
    <w:name w:val="Revision"/>
    <w:hidden/>
    <w:semiHidden/>
    <w:rsid w:val="0054300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8976</Words>
  <Characters>51168</Characters>
  <Application>Microsoft Office Word</Application>
  <DocSecurity>0</DocSecurity>
  <Lines>426</Lines>
  <Paragraphs>120</Paragraphs>
  <ScaleCrop>false</ScaleCrop>
  <Company/>
  <LinksUpToDate>false</LinksUpToDate>
  <CharactersWithSpaces>60024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Lesniak, Nicholas</cp:lastModifiedBy>
  <cp:revision>1</cp:revision>
  <dcterms:created xsi:type="dcterms:W3CDTF">2021-03-12T16:42:00Z</dcterms:created>
  <dcterms:modified xsi:type="dcterms:W3CDTF">2021-03-12T17:09:00Z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12pt</vt:lpwstr>
  </property>
  <property fmtid="{D5CDD505-2E9C-101B-9397-08002B2CF9AE}" pid="5" name="output">
    <vt:lpwstr/>
  </property>
  <property fmtid="{D5CDD505-2E9C-101B-9397-08002B2CF9AE}" pid="6" name="date">
    <vt:lpwstr/>
  </property>
</Properties>
</file>